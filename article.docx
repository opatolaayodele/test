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928B2" w14:textId="77777777" w:rsidR="001971C1" w:rsidRPr="001971C1" w:rsidRDefault="001971C1" w:rsidP="001971C1">
      <w:pPr>
        <w:spacing w:line="480" w:lineRule="auto"/>
        <w:rPr>
          <w:rFonts w:ascii="Times New Roman" w:hAnsi="Times New Roman" w:cs="Times New Roman"/>
          <w:b/>
          <w:bCs/>
          <w:lang w:val="en-GB"/>
        </w:rPr>
      </w:pPr>
      <w:r w:rsidRPr="001971C1">
        <w:rPr>
          <w:rFonts w:ascii="Times New Roman" w:hAnsi="Times New Roman" w:cs="Times New Roman"/>
          <w:b/>
          <w:bCs/>
          <w:lang w:val="en-GB"/>
        </w:rPr>
        <w:t>Introduction</w:t>
      </w:r>
    </w:p>
    <w:p w14:paraId="09FAF21C" w14:textId="77777777" w:rsidR="001971C1" w:rsidRPr="001971C1" w:rsidRDefault="001971C1" w:rsidP="001971C1">
      <w:pPr>
        <w:spacing w:line="480" w:lineRule="auto"/>
        <w:rPr>
          <w:rFonts w:ascii="Times New Roman" w:hAnsi="Times New Roman" w:cs="Times New Roman"/>
          <w:b/>
          <w:bCs/>
          <w:color w:val="000000" w:themeColor="text1"/>
          <w:lang w:val="en-GB"/>
        </w:rPr>
      </w:pPr>
    </w:p>
    <w:p w14:paraId="7B26CD8C" w14:textId="77777777" w:rsidR="001971C1" w:rsidRPr="001971C1" w:rsidRDefault="001971C1" w:rsidP="001971C1">
      <w:pPr>
        <w:spacing w:line="480" w:lineRule="auto"/>
        <w:rPr>
          <w:rFonts w:ascii="Times New Roman" w:hAnsi="Times New Roman" w:cs="Times New Roman"/>
          <w:b/>
          <w:bCs/>
          <w:lang w:val="en-GB"/>
        </w:rPr>
      </w:pPr>
      <w:r w:rsidRPr="001971C1">
        <w:rPr>
          <w:rFonts w:ascii="Times New Roman" w:hAnsi="Times New Roman" w:cs="Times New Roman"/>
          <w:b/>
          <w:bCs/>
          <w:lang w:val="en-GB"/>
        </w:rPr>
        <w:t>Background</w:t>
      </w:r>
    </w:p>
    <w:p w14:paraId="1AA8689A" w14:textId="7F7CC230" w:rsidR="006A4F3E" w:rsidRDefault="00AC0482" w:rsidP="001971C1">
      <w:pPr>
        <w:spacing w:line="480" w:lineRule="auto"/>
        <w:rPr>
          <w:rFonts w:ascii="Times New Roman" w:hAnsi="Times New Roman" w:cs="Times New Roman"/>
          <w:b/>
          <w:bCs/>
          <w:color w:val="000000" w:themeColor="text1"/>
          <w:lang w:val="en-GB"/>
        </w:rPr>
      </w:pPr>
      <w:ins w:id="0" w:author="Microsoft Office User" w:date="2024-06-04T17:02:00Z">
        <w:r>
          <w:rPr>
            <w:rFonts w:ascii="Times New Roman" w:hAnsi="Times New Roman" w:cs="Times New Roman"/>
            <w:b/>
            <w:bCs/>
            <w:color w:val="000000" w:themeColor="text1"/>
            <w:lang w:val="en-GB"/>
          </w:rPr>
          <w:t>What do you believe in</w:t>
        </w:r>
      </w:ins>
    </w:p>
    <w:p w14:paraId="49C18F6C" w14:textId="77777777"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The</w:t>
      </w:r>
      <w:r w:rsidRPr="001971C1">
        <w:rPr>
          <w:rFonts w:ascii="Times New Roman" w:hAnsi="Times New Roman" w:cs="Times New Roman"/>
          <w:color w:val="000000" w:themeColor="text1"/>
        </w:rPr>
        <w:t xml:space="preserve"> escalating concern over antimicrobial resistance has prompted increased scrutiny of antibiotic prescription practices worldwide</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{"citationID":"oW6q5Ero","properties":{"formattedCitation":"(1)","plainCitation":"(1)","noteIndex":0},"citationItems":[{"id":583,"uris":["http://zotero.org/users/local/jK4j4etU/items/QGNEQY8B"],"itemData":{"id":583,"type":"article-journal","abstract":"Antimicrobial resistance is a global public health challenge, which has accelerated by the overuse of antibiotics worldwide. Increased antimicrobial resistance is the cause of severe infections, complications, longer hospital stays and increased mortality. Overprescribing of antibiotics is associated with an increased risk of adverse effects, more frequent re-attendance and increased medicalization of self-limiting conditions. Antibiotic overprescribing is a particular problem in primary care, where viruses cause most infections. About 90% of all antibiotic prescriptions are issued by general practitioners, and respiratory tract infections are the leading reason for prescribing. Multifaceted interventions to reduce overuse of antibiotics have been found to be effective and better than single initiatives. Interventions should encompass the enforcement of the policy of prohibiting the over-the-counter sale of antibiotics, the use of antimicrobial stewardship programmes, the active participation of clinicians in audits, the utilization of valid rapid point-of-care tests, the promotion of delayed antibiotic prescribing strategies, the enhancement of communication skills with patients with the aid of information brochures and the performance of more pragmatic studies in primary care with outcomes that are of clinicians’ interest, such as complications and clinical outcomes.","container-title":"Therapeutic Advances in Drug Safety","DOI":"10.1177/2042098614554919","ISSN":"2042-0986","issue":"6","journalAbbreviation":"Ther Adv Drug Saf","note":"PMID: 25436105\nPMCID: PMC4232501","page":"229-241","source":"PubMed Central","title":"Antimicrobial resistance: risk associated with antibiotic overuse and initiatives to reduce the problem","title-short":"Antimicrobial resistance","volume":"5","author":[{"family":"Llor","given":"Carl"},{"family":"Bjerrum","given":"Lars"}],"issued":{"date-parts":[["2014",12]]}}}],"schema":"https://github.com/citation-style-language/schema/raw/master/csl-citation.json"}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(1)</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xml:space="preserve">. Striking a delicate equilibrium between safety and efficacy holds utmost significance when administering antibiotics to children, as any deviation from this balance can lead to </w:t>
      </w:r>
      <w:r w:rsidRPr="001971C1">
        <w:rPr>
          <w:rFonts w:ascii="Times New Roman" w:hAnsi="Times New Roman" w:cs="Times New Roman"/>
          <w:color w:val="000000" w:themeColor="text1"/>
          <w:lang w:val="en-GB"/>
        </w:rPr>
        <w:t>unwanted</w:t>
      </w:r>
      <w:r w:rsidRPr="001971C1">
        <w:rPr>
          <w:rFonts w:ascii="Times New Roman" w:hAnsi="Times New Roman" w:cs="Times New Roman"/>
          <w:color w:val="000000" w:themeColor="text1"/>
        </w:rPr>
        <w:t xml:space="preserve"> consequences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{"citationID":"CxRF6HZI","properties":{"formattedCitation":"(2)","plainCitation":"(2)","noteIndex":0},"citationItems":[{"id":668,"uris":["http://zotero.org/users/local/jK4j4etU/items/LTAQ3NRT"],"itemData":{"id":668,"type":"article-journal","abstract":"This cohort study evaluates the comparative safety and health care expenditures of inappropriate vs appropriate oral antibiotic prescriptions for common outpatient pediatric infections.","container-title":"JAMA Network Open","DOI":"10.1001/jamanetworkopen.2022.14153","ISSN":"2574-3805","issue":"5","journalAbbreviation":"JAMA Netw Open","note":"PMID: 35616940\nPMCID: PMC9136626","page":"e2214153","source":"PubMed Central","title":"Association of Inappropriate Outpatient Pediatric Antibiotic Prescriptions With Adverse Drug Events and Health Care Expenditures","volume":"5","author":[{"family":"Butler","given":"Anne M."},{"family":"Brown","given":"Derek S."},{"family":"Durkin","given":"Michael J."},{"family":"Sahrmann","given":"John M."},{"family":"Nickel","given":"Katelin B."},{"family":"O’Neil","given":"Caroline A."},{"family":"Olsen","given":"Margaret A."},{"family":"Hyun","given":"David Y."},{"family":"Zetts","given":"Rachel M."},{"family":"Newland","given":"Jason G."}],"issued":{"date-parts":[["2022",5,26]]}}}],"schema":"https://github.com/citation-style-language/schema/raw/master/csl-citation.json"}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(2)</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 xml:space="preserve">Selecting antibiotics based on a recognized formulary, tailoring dosages to individual patient </w:t>
      </w:r>
      <w:r w:rsidR="006A4F3E">
        <w:rPr>
          <w:rFonts w:ascii="Times New Roman" w:hAnsi="Times New Roman" w:cs="Times New Roman"/>
          <w:color w:val="000000" w:themeColor="text1"/>
          <w:lang w:val="en-GB"/>
        </w:rPr>
        <w:t>characteristics</w:t>
      </w:r>
      <w:r w:rsidRPr="001971C1">
        <w:rPr>
          <w:rFonts w:ascii="Times New Roman" w:hAnsi="Times New Roman" w:cs="Times New Roman"/>
          <w:color w:val="000000" w:themeColor="text1"/>
        </w:rPr>
        <w:t xml:space="preserve">, and considering adverse </w:t>
      </w:r>
      <w:r w:rsidR="006A4F3E">
        <w:rPr>
          <w:rFonts w:ascii="Times New Roman" w:hAnsi="Times New Roman" w:cs="Times New Roman"/>
          <w:color w:val="000000" w:themeColor="text1"/>
          <w:lang w:val="en-GB"/>
        </w:rPr>
        <w:t>drug reactions</w:t>
      </w:r>
      <w:r w:rsidRPr="001971C1">
        <w:rPr>
          <w:rFonts w:ascii="Times New Roman" w:hAnsi="Times New Roman" w:cs="Times New Roman"/>
          <w:color w:val="000000" w:themeColor="text1"/>
        </w:rPr>
        <w:t xml:space="preserve"> specific to each patien</w:t>
      </w:r>
      <w:r w:rsidRPr="001971C1">
        <w:rPr>
          <w:rFonts w:ascii="Times New Roman" w:hAnsi="Times New Roman" w:cs="Times New Roman"/>
          <w:color w:val="000000" w:themeColor="text1"/>
          <w:lang w:val="en-GB"/>
        </w:rPr>
        <w:t>t</w:t>
      </w:r>
      <w:r w:rsidRPr="001971C1">
        <w:rPr>
          <w:rFonts w:ascii="Times New Roman" w:hAnsi="Times New Roman" w:cs="Times New Roman"/>
          <w:color w:val="000000" w:themeColor="text1"/>
        </w:rPr>
        <w:t xml:space="preserve"> are crucial considerations in 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ediatric antibiotic therapy</w:t>
      </w:r>
      <w:r w:rsidRPr="001971C1">
        <w:rPr>
          <w:rFonts w:ascii="Times New Roman" w:hAnsi="Times New Roman" w:cs="Times New Roman"/>
          <w:color w:val="000000" w:themeColor="text1"/>
          <w:lang w:val="en-GB"/>
        </w:rPr>
        <w:t>.</w:t>
      </w:r>
      <w:r w:rsidR="00392EB3">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t>More than</w:t>
      </w:r>
      <w:r w:rsidRPr="001971C1">
        <w:rPr>
          <w:rFonts w:ascii="Times New Roman" w:hAnsi="Times New Roman" w:cs="Times New Roman"/>
          <w:color w:val="000000" w:themeColor="text1"/>
        </w:rPr>
        <w:t xml:space="preserve"> a third of British children annually undergo antibiotic therapy</w:t>
      </w:r>
      <w:r w:rsidRPr="001971C1">
        <w:rPr>
          <w:rFonts w:ascii="Times New Roman" w:hAnsi="Times New Roman" w:cs="Times New Roman"/>
          <w:color w:val="000000" w:themeColor="text1"/>
          <w:lang w:val="en-GB"/>
        </w:rPr>
        <w:t xml:space="preserve">, with </w:t>
      </w:r>
      <w:r w:rsidRPr="001971C1">
        <w:rPr>
          <w:rFonts w:ascii="Times New Roman" w:hAnsi="Times New Roman" w:cs="Times New Roman"/>
          <w:color w:val="000000" w:themeColor="text1"/>
        </w:rPr>
        <w:t>oral penicillins constitute a substantial majority</w:t>
      </w:r>
      <w:r w:rsidRPr="001971C1">
        <w:rPr>
          <w:rFonts w:ascii="Times New Roman" w:hAnsi="Times New Roman" w:cs="Times New Roman"/>
          <w:color w:val="000000" w:themeColor="text1"/>
          <w:lang w:val="en-GB"/>
        </w:rPr>
        <w:t>. They are</w:t>
      </w:r>
      <w:r w:rsidRPr="001971C1">
        <w:rPr>
          <w:rFonts w:ascii="Times New Roman" w:hAnsi="Times New Roman" w:cs="Times New Roman"/>
          <w:color w:val="000000" w:themeColor="text1"/>
        </w:rPr>
        <w:t xml:space="preserve"> frequently prescribed to address </w:t>
      </w:r>
      <w:r w:rsidRPr="001971C1">
        <w:rPr>
          <w:rFonts w:ascii="Times New Roman" w:hAnsi="Times New Roman" w:cs="Times New Roman"/>
          <w:color w:val="000000" w:themeColor="text1"/>
          <w:lang w:val="en-GB"/>
        </w:rPr>
        <w:t xml:space="preserve">common respiratory tract infections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SYLd2dEC","properties":{"formattedCitation":"(3\\uc0\\u8211{}5)","plainCitation":"(3–5)","noteIndex":0},"citationItems":[{"id":615,"uris":["http://zotero.org/users/local/jK4j4etU/items/LHLSR7LC"],"itemData":{"id":615,"type":"article-journal","abstract":"Paediatric dose cannot be scaled down directly from an adult using weight (eg, mg/kg). This results in a dose too small in infants and children because elimination does not change in direct proportion to weight, and a dose too large in neonates whose drug elimination pathways are immature. The goal of treatment is a desired response (the target effect). An understanding of the concentration-response relationship (pharmacodynamics) can be used to predict the target concentration required to achieve this target effect. Pharmacokinetic knowledge then determines the target dose that will achieve the target concentration. Variability associated with both pharmacokinetics and pharmacodynamics can be reduced by demographic information (covariates), which can be used to help predict the target dose in a specific child. The covariates of size, maturation and organ function are the three principle contributors to pharmacokinetic variability. Children (2 years postnatal age or older) are essentially similar to adults (ie, mature) and differ only in size. Maturation processes are only important in neonates and infants, therefore, this cohort can be viewed as immature children. Paediatric pharmacodynamic studies are fewer than pharmacokinetic studies, but are required to elucidate the target concentration and consequent dose. The lack of pharmacodynamic studies is a serious challenge for rational dosing.","container-title":"Archives of disease in childhood","DOI":"10.1136/ARCHDISCHILD-2013-303720","issue":"9","note":"publisher: Arch Dis Child","page":"737-744","title":"Understanding dosing: children are small adults, neonates are immature children","volume":"98","author":[{"family":"Anderson","given":"Brian J."},{"family":"Holford","given":"Nick H.G."}],"issued":{"date-parts":[["2013",9]]}}},{"id":623,"uris":["http://zotero.org/users/local/jK4j4etU/items/TI5JVMCB"],"itemData":{"id":623,"type":"article-journal","abstract":"Antibiotics represent the most widely prescribed therapeutic agents. The prevalence of drug prescription differs across age, with preschool children being most exposed to antibiotic drugs, especially in the community setting. A review with the aim to compare the profile of antibiotic drug prescription at the multinational, national and regional levels was performed. This overview of drug-utilisation studies found quantitative and qualitative differences in the antibiotic prescription profile between and within countries. Moreover, differences exist also at the local level and between prescribers. In general, second-choice antibiotic drugs (eg, cephalosporins) were more commonly prescribed in settings characterised by a high prevalence of antibiotic prescription. Geographical differences should be taken into account when monitoring antimicrobial drug resistance and when planning educational interventions for health professionals and parents with the aim to improve the rational use of antibiotic drugs.","container-title":"Archives of Disease in Childhood","DOI":"10.1136/adc.2010.183541","ISSN":"0003-9888, 1468-2044","issue":"6","language":"en","license":"Published by the BMJ Publishing Group Limited. For permission to use (where not already granted under a licence) please go to http://group.bmj.com/group/rights-licensing/permissions","note":"publisher: BMJ Publishing Group Ltd\nsection: Drug therapy\nPMID: 21233078","page":"590-595","source":"adc.bmj.com","title":"Differences in antibiotic prescribing in paediatric outpatients","volume":"96","author":[{"family":"Clavenna","given":"Antonio"},{"family":"Bonati","given":"Maurizio"}],"issued":{"date-parts":[["2011",6,1]]}}},{"id":625,"uris":["http://zotero.org/users/local/jK4j4etU/items/5SI67M7B"],"itemData":{"id":625,"type":"article-journal","abstract":"The Paediatric Subgroup of SACAR has identified major changes in antibacterial use for children. The number of prescriptions for antibacterials for children in primary care in 2000 was half that in 1996, with amoxicillin still accounting for around 50% of all antibacterial prescribing. There is a marked regional variation in prescribing rates. The UK now has paediatric antibacterial prescribing rates lower than many other European countries at around 700 prescriptions/1000 children/year. The group has been using the General Practice Research Database and Hospital Episode Statistics data to identify trends in clinical disease patterns associated with this change in prescribing practice. Data are also now available from the Health Protection Agency for all paediatric bacteraemias reported over the last decade. In 1992, around 50% of bacteraemias were due to Gram-positive bacteria, but this has increased to over 75% in 2003 with Staphylococcus aureus now becoming the leading significant bacteraemia reported in children. It may now be possible to link existing childhood data sets to develop collaborative prospective antimicrobial surveillance networks, monitoring antimicrobial prescribing, bacterial isolates and clinical outcome data, and to provide updated evidence-based prescribing advice to all prescribers. Adherence to national guidelines and clinical outcome data can then be monitored in turn to provide a continuous audit process aimed at improving prescribing advice and reducing antimicrobial resistance.","container-title":"The Journal of Antimicrobial Chemotherapy","DOI":"10.1093/jac/dkm153","ISSN":"0305-7453","journalAbbreviation":"J Antimicrob Chemother","language":"eng","note":"PMID: 17656377","page":"i15-26","source":"PubMed","title":"The use of antibacterials in children: a report of the Specialist Advisory Committee on Antimicrobial Resistance (SACAR) Paediatric Subgroup","title-short":"The use of antibacterials in children","volume":"60 Suppl 1","author":[{"family":"Sharland","given":"Mike"},{"literal":"SACAR Paediatric Subgroup"}],"issued":{"date-parts":[["2007",8]]}}}],"schema":"https://github.com/citation-style-language/schema/raw/master/csl-citation.json"}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color w:val="000000"/>
          <w:kern w:val="0"/>
          <w:lang w:val="en-GB"/>
        </w:rPr>
        <w:t>(3–5)</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xml:space="preserve">. While most </w:t>
      </w:r>
      <w:r w:rsidR="006A4F3E">
        <w:rPr>
          <w:rFonts w:ascii="Times New Roman" w:hAnsi="Times New Roman" w:cs="Times New Roman"/>
          <w:color w:val="000000" w:themeColor="text1"/>
          <w:lang w:val="en-GB"/>
        </w:rPr>
        <w:t>antibiotics</w:t>
      </w:r>
      <w:r w:rsidRPr="001971C1">
        <w:rPr>
          <w:rFonts w:ascii="Times New Roman" w:hAnsi="Times New Roman" w:cs="Times New Roman"/>
          <w:color w:val="000000" w:themeColor="text1"/>
        </w:rPr>
        <w:t xml:space="preserve"> have a low risk-to-benefit ratio for </w:t>
      </w:r>
      <w:r w:rsidR="006A4F3E">
        <w:rPr>
          <w:rFonts w:ascii="Times New Roman" w:hAnsi="Times New Roman" w:cs="Times New Roman"/>
          <w:color w:val="000000" w:themeColor="text1"/>
          <w:lang w:val="en-GB"/>
        </w:rPr>
        <w:t>infectious illnesses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{"citationID":"Ki1pd55n","properties":{"formattedCitation":"(6)","plainCitation":"(6)","noteIndex":0},"citationItems":[{"id":627,"uris":["http://zotero.org/users/local/jK4j4etU/items/29E7QTQK"],"itemData":{"id":627,"type":"article-journal","abstract":"Purpose of review \n          Most childhood respiratory infections including acute otitis media (AOM), sore throat, upper respiratory tract infections (URTIs) and sinusitis are self-limiting illnesses. Yet, despite extensive guidance discouraging routine use of antibiotics to limit side-effects and combat antimicrobial resistance, antibiotic prescribing for these conditions remains high in many developed countries, fuelled by the fear of rare but serious bacterial complications including mastoiditis, quinsy, pneumonia and brain abscess. This review summarizes evidence for the role of antibiotics in preventing serious complications of URTIs in children.\n          Recent findings \n          From a key observational study reporting antibiotic use in children, the calculated excess risk of suppurative complications of respiratory tract infections in children who did not receive an antibiotic was 3.8 per 10 000. Despite extensive searches of the literature, no data were found to assess the affect of antibiotics upon the risk of brain abscess after sinusitis in children.\n          Summary \n          New information from observational studies suggests antibiotics show little benefit in preventing complications of mastoiditis following AOM, quinsy following sore throat and pneumonia following URTI/bronchitis. Further research should focus on stratifying the key risk factors for such complications and optimizing long-term monitoring strategies to detect any future changes in the risk–benefit analysis for antibiotic prescription.","container-title":"Current Opinion in Infectious Diseases","DOI":"10.1097/QCO.0b013e328338c46d","ISSN":"0951-7375","issue":"3","language":"en-US","page":"242","source":"journals.lww.com","title":"Risk–benefit analysis of restricting antimicrobial prescribing in children: what do we really know?","title-short":"Risk–benefit analysis of restricting antimicrobial prescribing in children","volume":"23","author":[{"family":"Keith","given":"Tamara"},{"family":"Saxena","given":"Sonia"},{"family":"Murray","given":"Joanna"},{"family":"Sharland","given":"Mike"}],"issued":{"date-parts":[["2010",6]]}}}],"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(6)</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appropriate</w:t>
      </w:r>
      <w:r w:rsidRPr="001971C1">
        <w:rPr>
          <w:rFonts w:ascii="Times New Roman" w:hAnsi="Times New Roman" w:cs="Times New Roman"/>
          <w:color w:val="000000" w:themeColor="text1"/>
        </w:rPr>
        <w:t xml:space="preserve"> dosing is </w:t>
      </w:r>
      <w:r w:rsidRPr="001971C1">
        <w:rPr>
          <w:rFonts w:ascii="Times New Roman" w:hAnsi="Times New Roman" w:cs="Times New Roman"/>
          <w:color w:val="000000" w:themeColor="text1"/>
          <w:lang w:val="en-GB"/>
        </w:rPr>
        <w:t xml:space="preserve">important. </w:t>
      </w:r>
    </w:p>
    <w:p w14:paraId="21A7F3E9" w14:textId="77777777" w:rsidR="001971C1" w:rsidRPr="001971C1" w:rsidRDefault="001971C1" w:rsidP="001971C1">
      <w:pPr>
        <w:spacing w:line="480" w:lineRule="auto"/>
        <w:rPr>
          <w:rFonts w:ascii="Times New Roman" w:hAnsi="Times New Roman" w:cs="Times New Roman"/>
          <w:color w:val="000000" w:themeColor="text1"/>
          <w:lang w:val="en-GB"/>
        </w:rPr>
      </w:pPr>
    </w:p>
    <w:p w14:paraId="4344E4AC" w14:textId="77777777" w:rsidR="001971C1" w:rsidRPr="001971C1" w:rsidRDefault="001971C1" w:rsidP="001971C1">
      <w:pPr>
        <w:spacing w:line="480" w:lineRule="auto"/>
        <w:rPr>
          <w:rFonts w:ascii="Times New Roman" w:hAnsi="Times New Roman" w:cs="Times New Roman"/>
          <w:color w:val="000000" w:themeColor="text1"/>
        </w:rPr>
      </w:pPr>
      <w:r w:rsidRPr="001971C1">
        <w:rPr>
          <w:rFonts w:ascii="Times New Roman" w:hAnsi="Times New Roman" w:cs="Times New Roman"/>
          <w:color w:val="000000" w:themeColor="text1"/>
        </w:rPr>
        <w:t xml:space="preserve">The practice of </w:t>
      </w:r>
      <w:r w:rsidRPr="001971C1">
        <w:rPr>
          <w:rFonts w:ascii="Times New Roman" w:hAnsi="Times New Roman" w:cs="Times New Roman"/>
          <w:color w:val="000000" w:themeColor="text1"/>
          <w:lang w:val="en-GB"/>
        </w:rPr>
        <w:t xml:space="preserve">prescribing oral </w:t>
      </w:r>
      <w:proofErr w:type="spellStart"/>
      <w:r w:rsidRPr="001971C1">
        <w:rPr>
          <w:rFonts w:ascii="Times New Roman" w:hAnsi="Times New Roman" w:cs="Times New Roman"/>
          <w:color w:val="000000" w:themeColor="text1"/>
          <w:lang w:val="en-GB"/>
        </w:rPr>
        <w:t>penicillins</w:t>
      </w:r>
      <w:proofErr w:type="spellEnd"/>
      <w:r w:rsidRPr="001971C1">
        <w:rPr>
          <w:rFonts w:ascii="Times New Roman" w:hAnsi="Times New Roman" w:cs="Times New Roman"/>
          <w:color w:val="000000" w:themeColor="text1"/>
          <w:lang w:val="en-GB"/>
        </w:rPr>
        <w:t xml:space="preserve"> as fractions of adult doses in children’s</w:t>
      </w:r>
      <w:r w:rsidRPr="001971C1">
        <w:rPr>
          <w:rFonts w:ascii="Times New Roman" w:hAnsi="Times New Roman" w:cs="Times New Roman"/>
          <w:color w:val="000000" w:themeColor="text1"/>
        </w:rPr>
        <w:t xml:space="preserve"> age groups</w:t>
      </w:r>
      <w:r w:rsidRPr="001971C1">
        <w:rPr>
          <w:rFonts w:ascii="Times New Roman" w:hAnsi="Times New Roman" w:cs="Times New Roman"/>
          <w:color w:val="000000" w:themeColor="text1"/>
          <w:lang w:val="en-GB"/>
        </w:rPr>
        <w:t xml:space="preserve"> was </w:t>
      </w:r>
      <w:r w:rsidRPr="001971C1">
        <w:rPr>
          <w:rFonts w:ascii="Times New Roman" w:hAnsi="Times New Roman" w:cs="Times New Roman"/>
          <w:color w:val="000000" w:themeColor="text1"/>
        </w:rPr>
        <w:t>established in the 1960s and maintained until 2011</w:t>
      </w:r>
      <w:r w:rsidR="006A4F3E">
        <w:rPr>
          <w:rFonts w:ascii="Times New Roman" w:hAnsi="Times New Roman" w:cs="Times New Roman"/>
          <w:color w:val="000000" w:themeColor="text1"/>
          <w:lang w:val="en-GB"/>
        </w:rPr>
        <w:t>when</w:t>
      </w:r>
      <w:r w:rsidRPr="001971C1">
        <w:rPr>
          <w:rFonts w:ascii="Times New Roman" w:hAnsi="Times New Roman" w:cs="Times New Roman"/>
          <w:color w:val="000000" w:themeColor="text1"/>
        </w:rPr>
        <w:t xml:space="preserve"> concerns</w:t>
      </w:r>
      <w:r w:rsidRPr="001971C1">
        <w:rPr>
          <w:rFonts w:ascii="Times New Roman" w:hAnsi="Times New Roman" w:cs="Times New Roman"/>
          <w:color w:val="000000" w:themeColor="text1"/>
          <w:lang w:val="en-GB"/>
        </w:rPr>
        <w:t xml:space="preserve"> </w:t>
      </w:r>
      <w:r w:rsidR="006A4F3E">
        <w:rPr>
          <w:rFonts w:ascii="Times New Roman" w:hAnsi="Times New Roman" w:cs="Times New Roman"/>
          <w:color w:val="000000" w:themeColor="text1"/>
          <w:lang w:val="en-GB"/>
        </w:rPr>
        <w:t xml:space="preserve">were raised </w:t>
      </w:r>
      <w:r w:rsidRPr="001971C1">
        <w:rPr>
          <w:rFonts w:ascii="Times New Roman" w:hAnsi="Times New Roman" w:cs="Times New Roman"/>
          <w:color w:val="000000" w:themeColor="text1"/>
          <w:lang w:val="en-GB"/>
        </w:rPr>
        <w:t xml:space="preserve">about suboptimal dosing </w:t>
      </w:r>
      <w:r w:rsidR="006A4F3E">
        <w:rPr>
          <w:rFonts w:ascii="Times New Roman" w:hAnsi="Times New Roman" w:cs="Times New Roman"/>
          <w:color w:val="000000" w:themeColor="text1"/>
          <w:lang w:val="en-GB"/>
        </w:rPr>
        <w:t>of amoxicillin for</w:t>
      </w:r>
      <w:r w:rsidRPr="001971C1">
        <w:rPr>
          <w:rFonts w:ascii="Times New Roman" w:hAnsi="Times New Roman" w:cs="Times New Roman"/>
          <w:color w:val="000000" w:themeColor="text1"/>
          <w:lang w:val="en-GB"/>
        </w:rPr>
        <w:t xml:space="preserve"> overweight children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{"citationID":"UjYYhHhs","properties":{"formattedCitation":"(7)","plainCitation":"(7)","noteIndex":0},"citationItems":[{"id":614,"uris":["http://zotero.org/users/local/jK4j4etU/items/MP4GU23G"],"itemData":{"id":614,"type":"article-journal","container-title":"BMJ (Clinical research ed.)","DOI":"10.1136/BMJ.D7803","issue":"7837","note":"publisher: BMJ","title":"Dosing of oral penicillins in children: is big child=half an adult, small child=half a big child, baby=half a small child still the best we can do?","URL":"https://pubmed.ncbi.nlm.nih.gov/22174326/","volume":"343","author":[{"family":"Ahmed","given":"Umar"},{"family":"Spyridis","given":"Nikos"},{"family":"Wong","given":"Ian C.K."},{"family":"Sharland","given":"Mike"},{"family":"Long","given":"Paul F."}],"issued":{"date-parts":[["2011",12]]}}}],"schema":"https://github.com/citation-style-language/schema/raw/master/csl-citation.json"}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(7)</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 xml:space="preserve">. </w:t>
      </w:r>
      <w:r w:rsidR="00060F6A">
        <w:rPr>
          <w:rFonts w:ascii="Times New Roman" w:hAnsi="Times New Roman" w:cs="Times New Roman"/>
          <w:color w:val="000000" w:themeColor="text1"/>
          <w:lang w:val="en-GB"/>
        </w:rPr>
        <w:t xml:space="preserve">Prescribing recommendations underwent revision in 2014 because of concerns </w:t>
      </w:r>
      <w:r w:rsidRPr="001971C1">
        <w:rPr>
          <w:rFonts w:ascii="Times New Roman" w:hAnsi="Times New Roman" w:cs="Times New Roman"/>
          <w:color w:val="000000" w:themeColor="text1"/>
          <w:lang w:val="en-GB"/>
        </w:rPr>
        <w:t xml:space="preserve">about potential </w:t>
      </w:r>
      <w:r w:rsidRPr="001971C1">
        <w:rPr>
          <w:rFonts w:ascii="Times New Roman" w:hAnsi="Times New Roman" w:cs="Times New Roman"/>
          <w:color w:val="000000" w:themeColor="text1"/>
        </w:rPr>
        <w:t>under-dosing</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{"citationID":"h22aDbtk","properties":{"formattedCitation":"(8)","plainCitation":"(8)","noteIndex":0},"citationItems":[{"id":636,"uris":["http://zotero.org/users/local/jK4j4etU/items/NE2GYZ3U"],"itemData":{"id":636,"type":"article-journal","abstract":"&lt;p&gt;&lt;b&gt;J A Bielicki and colleagues&lt;/b&gt; compare common strategies for selecting antibiotic dose for children and discuss how best to balance usability with accuracy &lt;/p&gt;","container-title":"BMJ","DOI":"10.1136/bmj.h5447","ISSN":"1756-1833","journalAbbreviation":"BMJ","language":"en","license":"© BMJ Publishing Group Ltd 2015","note":"publisher: British Medical Journal Publishing Group\nsection: Analysis\nPMID: 26537515","page":"h5447","source":"www.bmj.com","title":"Not too little, not too much: problems of selecting oral antibiotic dose for children","title-short":"Not too little, not too much","volume":"351","author":[{"family":"Bielicki","given":"J. A."},{"family":"Barker","given":"C. I. S."},{"family":"Saxena","given":"S."},{"family":"Wong","given":"I. C. K."},{"family":"Long","given":"P. F."},{"family":"Sharland","given":"M."}],"issued":{"date-parts":[["2015",11,3]]}}}],"schema":"https://github.com/citation-style-language/schema/raw/master/csl-citation.json"}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(8)</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In 2014, the dosage was increased twofold in all age groups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{"citationID":"eacEjzN2","properties":{"formattedCitation":"(9)","plainCitation":"(9)","noteIndex":0},"citationItems":[{"id":612,"uris":["http://zotero.org/users/local/jK4j4etU/items/3SYRKRKD"],"itemData":{"id":612,"type":"article-journal","abstract":"Objectives Inaccurate antibiotic dosing can lead to treatment failure, fuel antimicrobial resistance and increase side effects. The British National Formulary for Children (BNFC) guidance recommends oral antibiotic dosing according to age bands as a proxy for weight. Recommended doses of amoxicillin for children were increased in 2014 ‘after widespread concerns of under dosing’. However, the impact of dose changes on British children of different weights is unknown, particularly given the rising prevalence of childhood obesity in the UK. We aimed to estimate the accuracy of oral amoxicillin dosing in British children before and after the revised BNFC guidance in 2014.Setting and participants We used data on age and weights for 1556 British children (aged 2–18 years) from a nationally representative cross-sectional survey, the Health Survey for England 2013.Interventions We calculated the doses each child would receive using the BNFC age band guidance, before and after the 2014 changes, against the ‘gold standard’ weight-based dose of amoxicillin, as per its summary of product characteristics.Primary outcome measure Assuming children of different weights were equally likely to receive antibiotics, we calculated the percentage of the children who would be at risk of misdosing by the BNFC age bands.Results Before 2014, 54.6% of children receiving oral amoxicillin would have been underdosed and no child would have received more than the recommended dose. After the BNFC guidance changed in 2014, the number of children estimated as underdosed dropped to 5.8%, but 0.5% of the children would have received too high a dose.Conclusions Changes to the BNFC age-banded amoxicillin doses in 2014 have significantly reduced the proportion of children who are likely to be underdosed, with only a minimal rise in the number of those above the recommended range.","container-title":"BMJ Open","DOI":"10.1136/bmjopen-2017-016363","issue":"9","page":"e016363-e016363","title":"Did the accuracy of oral amoxicillin dosing of children improve after British National Formulary dose revisions in 2014? National cross-sectional survey in England","volume":"7","author":[{"family":"Rann","given":"Olivia"},{"family":"Sharland","given":"Mike"},{"family":"Long","given":"Paul"},{"family":"Wong","given":"Ian C K"},{"family":"Laverty","given":"Anthony A"},{"family":"Bottle","given":"Alex"},{"family":"Barker","given":"Charlotte I"},{"family":"Bielicki","given":"Julia"},{"family":"Saxena","given":"Sonia"}],"issued":{"date-parts":[["2017",9]]}}}],"schema":"https://github.com/citation-style-language/schema/raw/master/csl-citation.json"}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(9)</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w:t>
      </w:r>
    </w:p>
    <w:p w14:paraId="450568B6" w14:textId="77777777" w:rsidR="001971C1" w:rsidRPr="001971C1" w:rsidRDefault="001971C1" w:rsidP="001971C1">
      <w:pPr>
        <w:spacing w:line="480" w:lineRule="auto"/>
        <w:rPr>
          <w:rFonts w:ascii="Times New Roman" w:hAnsi="Times New Roman" w:cs="Times New Roman"/>
          <w:color w:val="000000" w:themeColor="text1"/>
        </w:rPr>
      </w:pPr>
    </w:p>
    <w:p w14:paraId="7B8ED9DE" w14:textId="77777777" w:rsidR="001971C1" w:rsidRPr="001971C1" w:rsidRDefault="001971C1" w:rsidP="001971C1">
      <w:pPr>
        <w:spacing w:line="480" w:lineRule="auto"/>
        <w:rPr>
          <w:rFonts w:ascii="Times New Roman" w:hAnsi="Times New Roman" w:cs="Times New Roman"/>
          <w:color w:val="000000" w:themeColor="text1"/>
        </w:rPr>
      </w:pPr>
      <w:r w:rsidRPr="001971C1">
        <w:rPr>
          <w:rFonts w:ascii="Times New Roman" w:hAnsi="Times New Roman" w:cs="Times New Roman"/>
          <w:color w:val="000000" w:themeColor="text1"/>
        </w:rPr>
        <w:t>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 xml:space="preserve">ediatric drug dosing </w:t>
      </w:r>
      <w:r w:rsidRPr="001971C1">
        <w:rPr>
          <w:rFonts w:ascii="Times New Roman" w:hAnsi="Times New Roman" w:cs="Times New Roman"/>
          <w:color w:val="000000" w:themeColor="text1"/>
          <w:lang w:val="en-GB"/>
        </w:rPr>
        <w:t xml:space="preserve">often </w:t>
      </w:r>
      <w:r w:rsidRPr="001971C1">
        <w:rPr>
          <w:rFonts w:ascii="Times New Roman" w:hAnsi="Times New Roman" w:cs="Times New Roman"/>
          <w:color w:val="000000" w:themeColor="text1"/>
        </w:rPr>
        <w:t>demands precision</w:t>
      </w:r>
      <w:r w:rsidRPr="001971C1">
        <w:rPr>
          <w:rFonts w:ascii="Times New Roman" w:hAnsi="Times New Roman" w:cs="Times New Roman"/>
          <w:color w:val="000000" w:themeColor="text1"/>
          <w:lang w:val="en-GB"/>
        </w:rPr>
        <w:t xml:space="preserve"> with </w:t>
      </w:r>
      <w:r w:rsidRPr="001971C1">
        <w:rPr>
          <w:rFonts w:ascii="Times New Roman" w:hAnsi="Times New Roman" w:cs="Times New Roman"/>
          <w:color w:val="000000" w:themeColor="text1"/>
        </w:rPr>
        <w:t>consider</w:t>
      </w:r>
      <w:proofErr w:type="spellStart"/>
      <w:r w:rsidRPr="001971C1">
        <w:rPr>
          <w:rFonts w:ascii="Times New Roman" w:hAnsi="Times New Roman" w:cs="Times New Roman"/>
          <w:color w:val="000000" w:themeColor="text1"/>
          <w:lang w:val="en-GB"/>
        </w:rPr>
        <w:t>ation</w:t>
      </w:r>
      <w:proofErr w:type="spellEnd"/>
      <w:r w:rsidRPr="001971C1">
        <w:rPr>
          <w:rFonts w:ascii="Times New Roman" w:hAnsi="Times New Roman" w:cs="Times New Roman"/>
          <w:color w:val="000000" w:themeColor="text1"/>
          <w:lang w:val="en-GB"/>
        </w:rPr>
        <w:t xml:space="preserve"> of</w:t>
      </w:r>
      <w:r w:rsidRPr="001971C1">
        <w:rPr>
          <w:rFonts w:ascii="Times New Roman" w:hAnsi="Times New Roman" w:cs="Times New Roman"/>
          <w:color w:val="000000" w:themeColor="text1"/>
        </w:rPr>
        <w:t xml:space="preserve"> both age</w:t>
      </w:r>
      <w:r w:rsidRPr="001971C1">
        <w:rPr>
          <w:rFonts w:ascii="Times New Roman" w:hAnsi="Times New Roman" w:cs="Times New Roman"/>
          <w:color w:val="000000" w:themeColor="text1"/>
          <w:lang w:val="en-GB"/>
        </w:rPr>
        <w:t>/development</w:t>
      </w:r>
      <w:r w:rsidRPr="001971C1">
        <w:rPr>
          <w:rFonts w:ascii="Times New Roman" w:hAnsi="Times New Roman" w:cs="Times New Roman"/>
          <w:color w:val="000000" w:themeColor="text1"/>
        </w:rPr>
        <w:t xml:space="preserve"> and weight. </w:t>
      </w:r>
      <w:r w:rsidRPr="001971C1">
        <w:rPr>
          <w:rFonts w:ascii="Times New Roman" w:hAnsi="Times New Roman" w:cs="Times New Roman"/>
          <w:color w:val="000000" w:themeColor="text1"/>
          <w:lang w:val="en-GB"/>
        </w:rPr>
        <w:t>The</w:t>
      </w:r>
      <w:r w:rsidRPr="001971C1">
        <w:rPr>
          <w:rFonts w:ascii="Times New Roman" w:hAnsi="Times New Roman" w:cs="Times New Roman"/>
          <w:color w:val="000000" w:themeColor="text1"/>
        </w:rPr>
        <w:t xml:space="preserve"> British National Formulary for Children (BNFC)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{"citationID":"Ws0kXh1i","properties":{"formattedCitation":"(10)","plainCitation":"(10)","noteIndex":0},"citationItems":[{"id":593,"uris":["http://zotero.org/users/local/jK4j4etU/items/9CWLJ7ZI"],"itemData":{"id":593,"type":"webpage","abstract":"Online access to the BNF (British National Formulary) content within the UK, provided by NICE","language":"en-GB","title":"Prescribing in children | Medicines guidance | BNF content published by NICE","URL":"https://bnf.nice.org.uk/medicines-guidance/prescribing-in-children/","accessed":{"date-parts":[["2023",11,22]]}}}],"schema":"https://github.com/citation-style-language/schema/raw/master/csl-citation.json"}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(10)</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lang w:val="en-GB"/>
        </w:rPr>
        <w:t xml:space="preserve"> details an</w:t>
      </w:r>
      <w:r w:rsidRPr="001971C1">
        <w:rPr>
          <w:rFonts w:ascii="Times New Roman" w:hAnsi="Times New Roman" w:cs="Times New Roman"/>
          <w:color w:val="000000" w:themeColor="text1"/>
        </w:rPr>
        <w:t xml:space="preserve"> age-band</w:t>
      </w:r>
      <w:r w:rsidRPr="001971C1">
        <w:rPr>
          <w:rFonts w:ascii="Times New Roman" w:hAnsi="Times New Roman" w:cs="Times New Roman"/>
          <w:color w:val="000000" w:themeColor="text1"/>
          <w:lang w:val="en-GB"/>
        </w:rPr>
        <w:t>ed</w:t>
      </w:r>
      <w:r w:rsidRPr="001971C1">
        <w:rPr>
          <w:rFonts w:ascii="Times New Roman" w:hAnsi="Times New Roman" w:cs="Times New Roman"/>
          <w:color w:val="000000" w:themeColor="text1"/>
        </w:rPr>
        <w:t xml:space="preserve"> system</w:t>
      </w:r>
      <w:r w:rsidRPr="001971C1">
        <w:rPr>
          <w:rFonts w:ascii="Times New Roman" w:hAnsi="Times New Roman" w:cs="Times New Roman"/>
          <w:color w:val="000000" w:themeColor="text1"/>
          <w:lang w:val="en-GB"/>
        </w:rPr>
        <w:t xml:space="preserve"> for most commonly prescribed oral antibiotics in primary care.</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This simplifies</w:t>
      </w:r>
      <w:r w:rsidRPr="001971C1">
        <w:rPr>
          <w:rFonts w:ascii="Times New Roman" w:hAnsi="Times New Roman" w:cs="Times New Roman"/>
          <w:color w:val="000000" w:themeColor="text1"/>
        </w:rPr>
        <w:t xml:space="preserve"> prescr</w:t>
      </w:r>
      <w:proofErr w:type="spellStart"/>
      <w:r w:rsidRPr="001971C1">
        <w:rPr>
          <w:rFonts w:ascii="Times New Roman" w:hAnsi="Times New Roman" w:cs="Times New Roman"/>
          <w:color w:val="000000" w:themeColor="text1"/>
          <w:lang w:val="en-GB"/>
        </w:rPr>
        <w:t>ibing</w:t>
      </w:r>
      <w:proofErr w:type="spellEnd"/>
      <w:r w:rsidRPr="001971C1">
        <w:rPr>
          <w:rFonts w:ascii="Times New Roman" w:hAnsi="Times New Roman" w:cs="Times New Roman"/>
          <w:color w:val="000000" w:themeColor="text1"/>
        </w:rPr>
        <w:t xml:space="preserve"> by eliminating the need for real-time weight </w:t>
      </w:r>
      <w:r w:rsidRPr="001971C1">
        <w:rPr>
          <w:rFonts w:ascii="Times New Roman" w:hAnsi="Times New Roman" w:cs="Times New Roman"/>
          <w:color w:val="000000" w:themeColor="text1"/>
          <w:lang w:val="en-GB"/>
        </w:rPr>
        <w:t>measurement.</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However, this could</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rPr>
        <w:lastRenderedPageBreak/>
        <w:t>lead to suboptimal dosing due to the non-linear relationship between age and weight in children</w:t>
      </w:r>
      <w:r w:rsidR="006F71E7">
        <w:rPr>
          <w:rFonts w:ascii="Times New Roman" w:hAnsi="Times New Roman" w:cs="Times New Roman"/>
          <w:color w:val="000000" w:themeColor="text1"/>
        </w:rPr>
        <w:fldChar w:fldCharType="begin"/>
      </w:r>
      <w:r w:rsidR="006F71E7">
        <w:rPr>
          <w:rFonts w:ascii="Times New Roman" w:hAnsi="Times New Roman" w:cs="Times New Roman"/>
          <w:color w:val="000000" w:themeColor="text1"/>
        </w:rPr>
        <w:instrText xml:space="preserve"> ADDIN ZOTERO_ITEM CSL_CITATION {"citationID":"3sMbir7q","properties":{"formattedCitation":"(11)","plainCitation":"(11)","noteIndex":0},"citationItems":[{"id":755,"uris":["http://zotero.org/users/local/jK4j4etU/items/VHDYG9WA"],"itemData":{"id":755,"type":"article-journal","abstract":"AIM: To describe the methods used to construct the WHO Child Growth Standards based on length/height, weight and age, and to present resulting growth charts.\nMETHODS: The WHO Child Growth Standards were derived from an international sample of healthy breastfed infants and young children raised in environments that do not constrain growth. Rigorous methods of data collection and standardized procedures across study sites yielded very high-quality data. The generation of the standards followed methodical, state-of-the-art statistical methodologies. The Box-Cox power exponential (BCPE) method, with curve smoothing by cubic splines, was used to construct the curves. The BCPE accommodates various kinds of distributions, from normal to skewed or kurtotic, as necessary. A set of diagnostic tools was used to detect possible biases in estimated percentiles or z-score curves.\nRESULTS: There was wide variability in the degrees of freedom required for the cubic splines to achieve the best model. Except for length/height-for-age, which followed a normal distribution, all other standards needed to model skewness but not kurtosis. Length-for-age and height-for-age standards were constructed by fitting a unique model that reflected the 0.7-cm average difference between these two measurements. The concordance between smoothed percentile curves and empirical percentiles was excellent and free of bias. Percentiles and z-score curves for boys and girls aged 0-60 mo were generated for weight-for-age, length/height-for-age, weight-for-length/height (45 to 110 cm and 65 to 120 cm, respectively) and body mass index-for-age.\nCONCLUSION: The WHO Child Growth Standards depict normal growth under optimal environmental conditions and can be used to assess children everywhere, regardless of ethnicity, socio-economic status and type of feeding.","container-title":"Acta Paediatrica (Oslo, Norway: 1992). Supplement","DOI":"10.1111/j.1651-2227.2006.tb02378.x","ISSN":"0803-5326","journalAbbreviation":"Acta Paediatr Suppl","language":"eng","note":"PMID: 16817681","page":"76-85","source":"PubMed","title":"WHO Child Growth Standards based on length/height, weight and age","volume":"450","author":[{"literal":"WHO Multicentre Growth Reference Study Group"}],"issued":{"date-parts":[["2006",4]]}}}],"schema":"https://github.com/citation-style-language/schema/raw/master/csl-citation.json"} </w:instrText>
      </w:r>
      <w:r w:rsidR="006F71E7">
        <w:rPr>
          <w:rFonts w:ascii="Times New Roman" w:hAnsi="Times New Roman" w:cs="Times New Roman"/>
          <w:color w:val="000000" w:themeColor="text1"/>
        </w:rPr>
        <w:fldChar w:fldCharType="separate"/>
      </w:r>
      <w:r w:rsidR="006F71E7">
        <w:rPr>
          <w:rFonts w:ascii="Times New Roman" w:hAnsi="Times New Roman" w:cs="Times New Roman"/>
          <w:noProof/>
          <w:color w:val="000000" w:themeColor="text1"/>
        </w:rPr>
        <w:t>(11)</w:t>
      </w:r>
      <w:r w:rsidR="006F71E7">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Age and weight necessitate consistent documentation and special attention in 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ediatric antibiotic prescriptions due to distinct growth trajectories compared to adults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006F71E7">
        <w:rPr>
          <w:rFonts w:ascii="Times New Roman" w:hAnsi="Times New Roman" w:cs="Times New Roman"/>
          <w:color w:val="000000" w:themeColor="text1"/>
          <w:lang w:val="en-GB"/>
        </w:rPr>
        <w:instrText xml:space="preserve"> ADDIN ZOTERO_ITEM CSL_CITATION {"citationID":"QP6DTg8V","properties":{"formattedCitation":"(12)","plainCitation":"(12)","noteIndex":0},"citationItems":[{"id":691,"uris":["http://zotero.org/users/local/jK4j4etU/items/P9WLS546"],"itemData":{"id":691,"type":"article-journal","abstract":"The infant and child differ structurally from the adult in a number of ways which are critical to the design for protection against impact forces and for adequate occupant restraint systems. The purpose of this paper is to bring together a profile of the anatomy, anthropometry, growth and development of the infant and child. Age differences related to the proper design of child restraint systems are emphasized. Problems discussed include child--adult structural differences, center of gravity of the body, the head mass in relation to the neck and general body proportions, positions of key organs, and biomechanical properties of tissues.","container-title":"Annual Proceedings / Association for the Advancement of Automotive Medicine","ISSN":"1540-0360","journalAbbreviation":"Annu Proc Assoc Adv Automot Med","note":"PMID: null\nPMCID: PMC3400202","page":"93-113","source":"PubMed Central","title":"An Overview of Anatomical Considerations of Infants and Children in the Adult World of Automobile Safety Design","volume":"42","author":[{"family":"Huelke","given":"Donald F."}],"issued":{"date-parts":[["1998"]]}}}],"schema":"https://github.com/citation-style-language/schema/raw/master/csl-citation.json"}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6F71E7">
        <w:rPr>
          <w:rFonts w:ascii="Times New Roman" w:hAnsi="Times New Roman" w:cs="Times New Roman"/>
          <w:noProof/>
          <w:color w:val="000000" w:themeColor="text1"/>
          <w:lang w:val="en-GB"/>
        </w:rPr>
        <w:t>(12)</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In continental Europe, prescriptions are typically weight-based, offering a potentially more tailored approach</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{"citationID":"MAN1geNk","properties":{"formattedCitation":"(8)","plainCitation":"(8)","noteIndex":0},"citationItems":[{"id":636,"uris":["http://zotero.org/users/local/jK4j4etU/items/NE2GYZ3U"],"itemData":{"id":636,"type":"article-journal","abstract":"&lt;p&gt;&lt;b&gt;J A Bielicki and colleagues&lt;/b&gt; compare common strategies for selecting antibiotic dose for children and discuss how best to balance usability with accuracy &lt;/p&gt;","container-title":"BMJ","DOI":"10.1136/bmj.h5447","ISSN":"1756-1833","journalAbbreviation":"BMJ","language":"en","license":"© BMJ Publishing Group Ltd 2015","note":"publisher: British Medical Journal Publishing Group\nsection: Analysis\nPMID: 26537515","page":"h5447","source":"www.bmj.com","title":"Not too little, not too much: problems of selecting oral antibiotic dose for children","title-short":"Not too little, not too much","volume":"351","author":[{"family":"Bielicki","given":"J. A."},{"family":"Barker","given":"C. I. S."},{"family":"Saxena","given":"S."},{"family":"Wong","given":"I. C. K."},{"family":"Long","given":"P. F."},{"family":"Sharland","given":"M."}],"issued":{"date-parts":[["2015",11,3]]}}}],"schema":"https://github.com/citation-style-language/schema/raw/master/csl-citation.json"}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(8)</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Given that b</w:t>
      </w:r>
      <w:r w:rsidRPr="001971C1">
        <w:rPr>
          <w:rFonts w:ascii="Times New Roman" w:hAnsi="Times New Roman" w:cs="Times New Roman"/>
          <w:color w:val="000000" w:themeColor="text1"/>
        </w:rPr>
        <w:t>oys generally have higher average weights than girls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006F71E7">
        <w:rPr>
          <w:rFonts w:ascii="Times New Roman" w:hAnsi="Times New Roman" w:cs="Times New Roman"/>
          <w:color w:val="000000" w:themeColor="text1"/>
        </w:rPr>
        <w:instrText xml:space="preserve"> ADDIN ZOTERO_ITEM CSL_CITATION {"citationID":"ToxRNJ8z","properties":{"formattedCitation":"(13)","plainCitation":"(13)","noteIndex":0},"citationItems":[{"id":727,"uris":["http://zotero.org/users/local/jK4j4etU/items/6LRMCM8K"],"itemData":{"id":727,"type":"webpage","abstract":"This chart is mainly intended to assess the growth of school age children and young people in primary or secondary care. It includes guidance on the onset and progression of puberty, a BMI centile lookup, an adult height predictor and a mid parental height comparator.","container-title":"RCPCH","language":"en","title":"UK-WHO growth charts - 2-18 years","URL":"https://www.rcpch.ac.uk/resources/uk-who-growth-charts-2-18-years","accessed":{"date-parts":[["2024",1,23]]}}}],"schema":"https://github.com/citation-style-language/schema/raw/master/csl-citation.json"} </w:instrText>
      </w:r>
      <w:r w:rsidRPr="001971C1">
        <w:rPr>
          <w:rFonts w:ascii="Times New Roman" w:hAnsi="Times New Roman" w:cs="Times New Roman"/>
          <w:color w:val="000000" w:themeColor="text1"/>
        </w:rPr>
        <w:fldChar w:fldCharType="separate"/>
      </w:r>
      <w:r w:rsidR="006F71E7">
        <w:rPr>
          <w:rFonts w:ascii="Times New Roman" w:hAnsi="Times New Roman" w:cs="Times New Roman"/>
          <w:noProof/>
          <w:color w:val="000000" w:themeColor="text1"/>
        </w:rPr>
        <w:t>(13)</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and children's weights exhibit significant variability</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006F71E7">
        <w:rPr>
          <w:rFonts w:ascii="Times New Roman" w:hAnsi="Times New Roman" w:cs="Times New Roman"/>
          <w:color w:val="000000" w:themeColor="text1"/>
        </w:rPr>
        <w:instrText xml:space="preserve"> ADDIN ZOTERO_ITEM CSL_CITATION {"citationID":"UZRaFYS0","properties":{"formattedCitation":"(14)","plainCitation":"(14)","noteIndex":0},"citationItems":[{"id":734,"uris":["http://zotero.org/users/local/jK4j4etU/items/KT3IPF4U"],"itemData":{"id":734,"type":"article-journal","abstract":"Background Height growth is an indicator of early life growth conditions and is associated with health in later life (including cardiovascular disease and some cancers). Cross-sectional research has shown that ethnic differences in height exist, however little is known about how children from different ethnic backgrounds grow throughout childhood. Using contemporary and UK-representative data, we investigated how childhood height trajectories differ by ethnicity and whether any differences are explained by early life factors.\nMethods We used data from the Millennium Cohort Study (~18 000 children born 2000–2002) and included White, South Asian (Indian, Bangladeshi and Pakistani) and Black (Black African and Black Caribbean) singletons with height measured at least 1 time point (n=15,114). Mixed effects cubic growth models were applied to height measurements at ~3, 5, 7 and 11 years to estimate ethnic differences in height trajectories with and without adjustment for early life factors: parental height, prenatal factors (birth order, maternal smoking during pregnancy and age at childbirth), birthweight, and family socio-economic circumstances in infancy (maternal education, family income).\nResults Compared to their White counterparts, Black boys and girls were taller at 3 years by 2.1 cm (95% CI: 1.4, 2.9) and 3.1 cm (2.42, 3.73) and subsequently grew at a faster rate on average by 0.24 cm/year (0.13, 0.35) and 0.31 cm/year (0.18, 0.44), respectively. Consequently, height differences at age 11 were much greater. No differences were found between South Asian and White boys. South Asian girls were marginally taller at 3 years by 0.5 cm (0.1, 0.9) but had a slightly slower growth rate between 3 and 11 years by −0.12 cm/year (−0.19,–0.05). Height differences at 3 years increased after adjustment of parental height and further adjustment of birthweight, possibly because ethnic minority children on average did not have taller parents and had a lower birthweight than White children. Adjustment for other early life factors did not alter these differences further.\nConclusion Our study is the first to investigate ethnic differences in childhood height growth of UK children. Black children were taller and grew faster than White children, and this was not explained by early life factors explored. Despite having shorter parents, South Asians had a similar growth trajectory to White children, suggesting a greater intergenerational gain for South Asians. Future research should examine whether the height advantage seen in Black children continues beyond age 11, and the potential health implications of rapid height gain (often accompanied by rapid weight gain).","container-title":"J Epidemiol Community Health","DOI":"10.1136/jech-2017-SSMAbstracts.38","ISSN":"0143-005X, 1470-2738","issue":"Suppl 1","journalAbbreviation":"J Epidemiol Community Health","language":"en","license":"© 2017, Published by the BMJ Publishing Group Limited. For permission to use (where not already granted under a licence) please go to http://group.bmj.com/group/rights-licensing/permissions","note":"publisher: BMJ Publishing Group Ltd\nsection: Ethnicity and children","page":"A20-A20","source":"jech.bmj.com","title":"OP38 Ethnic differences in childhood height trajectories and the role of early life factors: evidence from the uk millennium cohort study","title-short":"OP38 Ethnic differences in childhood height trajectories and the role of early life factors","volume":"71","author":[{"family":"Lu","given":"Y."},{"family":"Pearce","given":"A."},{"family":"Li","given":"L."}],"issued":{"date-parts":[["2017",9,1]]}}}],"schema":"https://github.com/citation-style-language/schema/raw/master/csl-citation.json"} </w:instrText>
      </w:r>
      <w:r w:rsidRPr="001971C1">
        <w:rPr>
          <w:rFonts w:ascii="Times New Roman" w:hAnsi="Times New Roman" w:cs="Times New Roman"/>
          <w:color w:val="000000" w:themeColor="text1"/>
        </w:rPr>
        <w:fldChar w:fldCharType="separate"/>
      </w:r>
      <w:r w:rsidR="006F71E7">
        <w:rPr>
          <w:rFonts w:ascii="Times New Roman" w:hAnsi="Times New Roman" w:cs="Times New Roman"/>
          <w:noProof/>
          <w:color w:val="000000" w:themeColor="text1"/>
        </w:rPr>
        <w:t>(14)</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lang w:val="en-GB"/>
        </w:rPr>
        <w:t xml:space="preserve">; individualised dosing that considers both age and weight is crucial to safe prescribing of antibiotics. It would likely result in meeting more of the antibiotics’ therapeutic indices </w:t>
      </w:r>
      <w:r w:rsidRPr="001971C1">
        <w:rPr>
          <w:rFonts w:ascii="Times New Roman" w:hAnsi="Times New Roman" w:cs="Times New Roman"/>
          <w:color w:val="000000" w:themeColor="text1"/>
          <w:lang w:val="en-GB"/>
        </w:rPr>
        <w:fldChar w:fldCharType="begin"/>
      </w:r>
      <w:r w:rsidR="006F71E7">
        <w:rPr>
          <w:rFonts w:ascii="Times New Roman" w:hAnsi="Times New Roman" w:cs="Times New Roman"/>
          <w:color w:val="000000" w:themeColor="text1"/>
          <w:lang w:val="en-GB"/>
        </w:rPr>
        <w:instrText xml:space="preserve"> ADDIN ZOTERO_ITEM CSL_CITATION {"citationID":"xQUon4me","properties":{"formattedCitation":"(15)","plainCitation":"(15)","noteIndex":0},"citationItems":[{"id":729,"uris":["http://zotero.org/users/local/jK4j4etU/items/3GNX87MU"],"itemData":{"id":729,"type":"article-journal","abstract":"The administered dose of a drug modulates whether patients will experience optimal effectiveness, toxicity including death, or no effect at all. Dosing is particularly important for diseases and/or drugs where the drug can decrease severe morbidity or prolong life. Likewise, dosing is important where the drug can cause death or severe morbidity. Since we believe there are many examples where more precise dosing could benefit patients, it is worthwhile to consider how to prioritize drug–disease targets. One key consideration is the quality of information available from which more precise dosing recommendations can be constructed. When a new more precise dosing scheme is created and differs significantly from the approved label, it is important to consider the level of proof necessary to either change the label and/or change clinical practice. The cost and effort needed to provide this proof should also be considered in prioritizing drug–disease precision dosing targets. Although precision dosing is being promoted and has great promise, it is underutilized in many drugs and disease states. Therefore, we believe it is important to consider how more precise dosing is going to be delivered to high priority patients in a timely manner. If better dosing schemes do not change clinical practice resulting in better patient outcomes, then what is the use? This review paper discusses variables to consider when prioritizing precision dosing candidates while highlighting key examples of precision dosing that have been successfully used to improve patient care.","container-title":"Frontiers in Pharmacology","DOI":"10.3389/fphar.2020.00420","ISSN":"1663-9812","journalAbbreviation":"Front Pharmacol","note":"PMID: 32390828\nPMCID: PMC7188913","page":"420","source":"PubMed Central","title":"Precision Dosing Priority Criteria: Drug, Disease, and Patient Population Variables","title-short":"Precision Dosing Priority Criteria","volume":"11","author":[{"family":"Tyson","given":"Rachel J."},{"family":"Park","given":"Christine C."},{"family":"Powell","given":"J. Robert"},{"family":"Patterson","given":"J. Herbert"},{"family":"Weiner","given":"Daniel"},{"family":"Watkins","given":"Paul B."},{"family":"Gonzalez","given":"Daniel"}],"issued":{"date-parts":[["2020",4,22]]}}}],"schema":"https://github.com/citation-style-language/schema/raw/master/csl-citation.json"}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6F71E7">
        <w:rPr>
          <w:rFonts w:ascii="Times New Roman" w:hAnsi="Times New Roman" w:cs="Times New Roman"/>
          <w:noProof/>
          <w:color w:val="000000" w:themeColor="text1"/>
          <w:lang w:val="en-GB"/>
        </w:rPr>
        <w:t>(15)</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This necessitates a focused evaluation of dosing strategies to enhance accuracy in 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ediatric pharmacotherapy.</w:t>
      </w:r>
    </w:p>
    <w:p w14:paraId="32490BFD" w14:textId="77777777" w:rsidR="001971C1" w:rsidRPr="001971C1" w:rsidRDefault="001971C1" w:rsidP="001971C1">
      <w:pPr>
        <w:spacing w:line="480" w:lineRule="auto"/>
        <w:rPr>
          <w:rFonts w:ascii="Times New Roman" w:hAnsi="Times New Roman" w:cs="Times New Roman"/>
          <w:color w:val="000000" w:themeColor="text1"/>
        </w:rPr>
      </w:pPr>
    </w:p>
    <w:p w14:paraId="375DC9F1" w14:textId="77777777" w:rsidR="001971C1" w:rsidRPr="001971C1" w:rsidRDefault="001971C1" w:rsidP="001971C1">
      <w:pPr>
        <w:spacing w:line="480" w:lineRule="auto"/>
        <w:rPr>
          <w:rFonts w:ascii="Times New Roman" w:hAnsi="Times New Roman" w:cs="Times New Roman"/>
          <w:b/>
          <w:bCs/>
          <w:lang w:val="en-GB"/>
        </w:rPr>
      </w:pPr>
      <w:r w:rsidRPr="001971C1">
        <w:rPr>
          <w:rFonts w:ascii="Times New Roman" w:hAnsi="Times New Roman" w:cs="Times New Roman"/>
          <w:b/>
          <w:bCs/>
          <w:lang w:val="en-GB"/>
        </w:rPr>
        <w:t>Objectives</w:t>
      </w:r>
    </w:p>
    <w:p w14:paraId="24190502" w14:textId="77777777" w:rsidR="001971C1" w:rsidRPr="001971C1" w:rsidRDefault="001971C1" w:rsidP="001971C1">
      <w:pPr>
        <w:spacing w:line="480" w:lineRule="auto"/>
        <w:rPr>
          <w:rFonts w:ascii="Times New Roman" w:hAnsi="Times New Roman" w:cs="Times New Roman"/>
          <w:color w:val="000000" w:themeColor="text1"/>
        </w:rPr>
      </w:pPr>
    </w:p>
    <w:p w14:paraId="6EE1EB20" w14:textId="77777777" w:rsidR="001971C1" w:rsidRPr="001971C1" w:rsidRDefault="001971C1" w:rsidP="001971C1">
      <w:pPr>
        <w:spacing w:line="480" w:lineRule="auto"/>
        <w:rPr>
          <w:rFonts w:ascii="Times New Roman" w:hAnsi="Times New Roman" w:cs="Times New Roman"/>
          <w:color w:val="000000" w:themeColor="text1"/>
        </w:rPr>
      </w:pPr>
      <w:r w:rsidRPr="001971C1">
        <w:rPr>
          <w:rFonts w:ascii="Times New Roman" w:hAnsi="Times New Roman" w:cs="Times New Roman"/>
          <w:color w:val="000000" w:themeColor="text1"/>
          <w:lang w:val="en-GB"/>
        </w:rPr>
        <w:t>This study examines adverse outcomes associated with oral antibiotic prescribing practices in paediatric primary care in Wales</w:t>
      </w:r>
      <w:r w:rsidRPr="001971C1">
        <w:rPr>
          <w:rFonts w:ascii="Times New Roman" w:hAnsi="Times New Roman" w:cs="Times New Roman"/>
          <w:color w:val="000000" w:themeColor="text1"/>
        </w:rPr>
        <w:t xml:space="preserve">, with a specific emphasis on child weight. It examines major factors such as the age bands of children (based on the British National Formulary </w:t>
      </w:r>
      <w:r w:rsidRPr="001971C1">
        <w:rPr>
          <w:rFonts w:ascii="Times New Roman" w:hAnsi="Times New Roman" w:cs="Times New Roman"/>
          <w:color w:val="000000" w:themeColor="text1"/>
          <w:lang w:val="en-GB"/>
        </w:rPr>
        <w:t>for children guidance</w:t>
      </w:r>
      <w:r w:rsidRPr="001971C1">
        <w:rPr>
          <w:rFonts w:ascii="Times New Roman" w:hAnsi="Times New Roman" w:cs="Times New Roman"/>
          <w:color w:val="000000" w:themeColor="text1"/>
        </w:rPr>
        <w:t xml:space="preserve">), weight categories (grouped by </w:t>
      </w:r>
      <w:r w:rsidRPr="001971C1">
        <w:rPr>
          <w:rFonts w:ascii="Times New Roman" w:hAnsi="Times New Roman" w:cs="Times New Roman"/>
          <w:color w:val="000000" w:themeColor="text1"/>
          <w:lang w:val="en-GB"/>
        </w:rPr>
        <w:t>centiles for</w:t>
      </w:r>
      <w:r w:rsidRPr="001971C1">
        <w:rPr>
          <w:rFonts w:ascii="Times New Roman" w:hAnsi="Times New Roman" w:cs="Times New Roman"/>
          <w:color w:val="000000" w:themeColor="text1"/>
        </w:rPr>
        <w:t xml:space="preserve"> sex and</w:t>
      </w:r>
      <w:r w:rsidRPr="001971C1">
        <w:rPr>
          <w:rFonts w:ascii="Times New Roman" w:hAnsi="Times New Roman" w:cs="Times New Roman"/>
          <w:color w:val="000000" w:themeColor="text1"/>
          <w:lang w:val="en-GB"/>
        </w:rPr>
        <w:t xml:space="preserve"> age</w:t>
      </w:r>
      <w:r w:rsidRPr="001971C1">
        <w:rPr>
          <w:rFonts w:ascii="Times New Roman" w:hAnsi="Times New Roman" w:cs="Times New Roman"/>
          <w:color w:val="000000" w:themeColor="text1"/>
        </w:rPr>
        <w:t>), ethnicity, deprivation quintile, and sex.</w:t>
      </w:r>
      <w:r w:rsidR="0096445C">
        <w:rPr>
          <w:rFonts w:ascii="Times New Roman" w:hAnsi="Times New Roman" w:cs="Times New Roman"/>
          <w:color w:val="000000" w:themeColor="text1"/>
          <w:lang w:val="en-GB"/>
        </w:rPr>
        <w:t xml:space="preserve"> </w:t>
      </w:r>
      <w:r w:rsidR="00046F07" w:rsidRPr="00046F07">
        <w:rPr>
          <w:rFonts w:ascii="Times New Roman" w:hAnsi="Times New Roman" w:cs="Times New Roman"/>
          <w:color w:val="000000" w:themeColor="text1"/>
        </w:rPr>
        <w:t>Our study employs a sophisticated statistical approach known as a multilevel multivariate logistic regression model</w:t>
      </w:r>
      <w:r w:rsidR="008E25D5">
        <w:rPr>
          <w:rFonts w:ascii="Times New Roman" w:hAnsi="Times New Roman" w:cs="Times New Roman"/>
          <w:color w:val="000000" w:themeColor="text1"/>
          <w:lang w:val="en-GB"/>
        </w:rPr>
        <w:t xml:space="preserve"> </w:t>
      </w:r>
      <w:r w:rsidR="008E25D5">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{"citationID":"XYSff5Qu","properties":{"formattedCitation":"(16)","plainCitation":"(16)","noteIndex":0},"citationItems":[{"id":764,"uris":["http://zotero.org/users/local/jK4j4etU/items/XR3IQ9WD"],"itemData":{"id":764,"type":"chapter","abstract":"In this chapter, we will introduce the basic methodological background to multilevel modelling in verbal form. The underlying graphs and algebra are not covered until Chap. 5. There are two principal reasons for the increasing popularity of multilevel analysis. Firstly, it is more efficient and uses more of the available information than the alternative approaches of distributing contextual information to all individual observations or of aggregating all individual observations to the contextual level. Secondly, multilevel analysis enables the testing of more interesting hypotheses, especially those referring specifically to variation in outcomes or concerning the interactions between characteristics of the context and of individuals. This chapter also covers the idea of what constitutes a level in multilevel research.","container-title":"Multilevel Modelling for Public Health and Health Services Research: Health in Context [Internet]","language":"en","note":"DOI: 10.1007/978-3-030-34801-4_3","publisher":"Springer","source":"www.ncbi.nlm.nih.gov","title":"What Is Multilevel Modelling?","URL":"https://www.ncbi.nlm.nih.gov/books/NBK565712/","author":[{"family":"Leyland","given":"Alastair H."},{"family":"Groenewegen","given":"Peter P."}],"accessed":{"date-parts":[["2024",4,3]]},"issued":{"date-parts":[["2020",2,29]]}}}],"schema":"https://github.com/citation-style-language/schema/raw/master/csl-citation.json"} </w:instrText>
      </w:r>
      <w:r w:rsidR="008E25D5">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(16)</w:t>
      </w:r>
      <w:r w:rsidR="008E25D5">
        <w:rPr>
          <w:rFonts w:ascii="Times New Roman" w:hAnsi="Times New Roman" w:cs="Times New Roman"/>
          <w:color w:val="000000" w:themeColor="text1"/>
          <w:lang w:val="en-GB"/>
        </w:rPr>
        <w:fldChar w:fldCharType="end"/>
      </w:r>
      <w:r w:rsidR="00046F07" w:rsidRPr="00046F07">
        <w:rPr>
          <w:rFonts w:ascii="Times New Roman" w:hAnsi="Times New Roman" w:cs="Times New Roman"/>
          <w:color w:val="000000" w:themeColor="text1"/>
        </w:rPr>
        <w:t>. This model is tailored to handle within-patient correlation and heterogeneity, which is crucial given that multiple records for individual patients are present within our study period. Specifically, we aim to investigate the likelihood of adverse events following oral antibiotic prescriptions in general practice.</w:t>
      </w:r>
    </w:p>
    <w:p w14:paraId="6C061CD0" w14:textId="77777777" w:rsidR="001971C1" w:rsidRPr="001971C1" w:rsidRDefault="001971C1" w:rsidP="001971C1">
      <w:pPr>
        <w:spacing w:line="480" w:lineRule="auto"/>
        <w:rPr>
          <w:rFonts w:ascii="Times New Roman" w:hAnsi="Times New Roman" w:cs="Times New Roman"/>
          <w:b/>
          <w:bCs/>
          <w:color w:val="000000" w:themeColor="text1"/>
        </w:rPr>
      </w:pPr>
    </w:p>
    <w:p w14:paraId="418C50DF" w14:textId="77777777" w:rsidR="001971C1" w:rsidRPr="001971C1" w:rsidRDefault="001971C1" w:rsidP="001971C1">
      <w:pPr>
        <w:spacing w:line="480" w:lineRule="auto"/>
        <w:rPr>
          <w:rFonts w:ascii="Times New Roman" w:hAnsi="Times New Roman" w:cs="Times New Roman"/>
          <w:b/>
          <w:bCs/>
          <w:color w:val="000000" w:themeColor="text1"/>
        </w:rPr>
      </w:pPr>
    </w:p>
    <w:p w14:paraId="3F0757D9" w14:textId="77777777" w:rsidR="001971C1" w:rsidRPr="001971C1" w:rsidRDefault="001971C1" w:rsidP="001971C1">
      <w:pPr>
        <w:spacing w:line="480" w:lineRule="auto"/>
        <w:rPr>
          <w:rFonts w:ascii="Times New Roman" w:hAnsi="Times New Roman" w:cs="Times New Roman"/>
          <w:b/>
          <w:bCs/>
          <w:color w:val="000000" w:themeColor="text1"/>
        </w:rPr>
      </w:pPr>
    </w:p>
    <w:p w14:paraId="17C1FBB2" w14:textId="77777777" w:rsidR="00046F07" w:rsidRDefault="00046F07" w:rsidP="001971C1">
      <w:pPr>
        <w:spacing w:line="480" w:lineRule="auto"/>
        <w:rPr>
          <w:rFonts w:ascii="Times New Roman" w:hAnsi="Times New Roman" w:cs="Times New Roman"/>
          <w:b/>
          <w:bCs/>
          <w:color w:val="000000" w:themeColor="text1"/>
        </w:rPr>
      </w:pPr>
    </w:p>
    <w:p w14:paraId="07E1A9AB" w14:textId="77777777" w:rsidR="001971C1" w:rsidRPr="00563E01" w:rsidRDefault="001971C1" w:rsidP="001971C1">
      <w:pPr>
        <w:spacing w:line="480" w:lineRule="auto"/>
        <w:rPr>
          <w:rFonts w:ascii="Times New Roman" w:hAnsi="Times New Roman" w:cs="Times New Roman"/>
          <w:b/>
          <w:bCs/>
          <w:color w:val="000000" w:themeColor="text1"/>
        </w:rPr>
      </w:pPr>
      <w:r w:rsidRPr="00563E01">
        <w:rPr>
          <w:rFonts w:ascii="Times New Roman" w:hAnsi="Times New Roman" w:cs="Times New Roman"/>
          <w:b/>
          <w:bCs/>
        </w:rPr>
        <w:lastRenderedPageBreak/>
        <w:t>M</w:t>
      </w:r>
      <w:proofErr w:type="spellStart"/>
      <w:r w:rsidRPr="00563E01">
        <w:rPr>
          <w:rFonts w:ascii="Times New Roman" w:hAnsi="Times New Roman" w:cs="Times New Roman"/>
          <w:b/>
          <w:bCs/>
          <w:lang w:val="en-GB"/>
        </w:rPr>
        <w:t>ethods</w:t>
      </w:r>
      <w:proofErr w:type="spellEnd"/>
    </w:p>
    <w:p w14:paraId="7736BBF7" w14:textId="77777777" w:rsidR="001971C1" w:rsidRPr="001971C1" w:rsidRDefault="001971C1" w:rsidP="001971C1">
      <w:pPr>
        <w:pStyle w:val="Heading3"/>
        <w:spacing w:line="480" w:lineRule="auto"/>
        <w:rPr>
          <w:rFonts w:ascii="Times New Roman" w:hAnsi="Times New Roman" w:cs="Times New Roman"/>
          <w:b/>
          <w:bCs/>
          <w:lang w:val="en-GB"/>
        </w:rPr>
      </w:pPr>
    </w:p>
    <w:p w14:paraId="09D5F170"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Sample selection</w:t>
      </w:r>
    </w:p>
    <w:p w14:paraId="6F9C0F28" w14:textId="77777777" w:rsidR="001971C1" w:rsidRPr="001971C1" w:rsidRDefault="001971C1" w:rsidP="001971C1">
      <w:pPr>
        <w:spacing w:line="480" w:lineRule="auto"/>
        <w:rPr>
          <w:rFonts w:ascii="Times New Roman" w:hAnsi="Times New Roman" w:cs="Times New Roman"/>
          <w:color w:val="000000" w:themeColor="text1"/>
          <w:lang w:val="en-GB"/>
        </w:rPr>
      </w:pPr>
    </w:p>
    <w:p w14:paraId="50FE5795" w14:textId="4E14849C"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 xml:space="preserve">In this retrospective cohort study, we used routinely-collected GP prescription data for antibiotics prescribed for children in Wales between the period of January 2014 and October, 2023. Prescriptions were identified using Read codes (version 2) the list of codes used are available </w:t>
      </w:r>
      <w:r w:rsidR="00955783">
        <w:rPr>
          <w:rStyle w:val="Hyperlink"/>
          <w:rFonts w:ascii="Times New Roman" w:hAnsi="Times New Roman" w:cs="Times New Roman"/>
          <w:lang w:val="en-GB"/>
        </w:rPr>
        <w:t xml:space="preserve">in </w:t>
      </w:r>
      <w:r>
        <w:fldChar w:fldCharType="begin"/>
      </w:r>
      <w:ins w:id="1" w:author="Sinead Brophy" w:date="2024-04-12T15:46:00Z">
        <w:r w:rsidR="00CA0652">
          <w:instrText>HYPERLINK "C:\\Users\\S.Brophy\\AppData\\Local\\Temp\\587bc44a-4c6e-489a-bcde-b6a0af1ac12c_final project (2).zip.12c\\final project\\Appendix\\appendix 3.docx"</w:instrText>
        </w:r>
      </w:ins>
      <w:del w:id="2" w:author="Sinead Brophy" w:date="2024-04-12T15:46:00Z">
        <w:r w:rsidDel="00CA0652">
          <w:delInstrText>HYPERLINK "Appendix/appendix%203.docx"</w:delInstrText>
        </w:r>
      </w:del>
      <w:r>
        <w:fldChar w:fldCharType="separate"/>
      </w:r>
      <w:r w:rsidR="00955783" w:rsidRPr="00955783">
        <w:rPr>
          <w:rStyle w:val="Hyperlink"/>
          <w:rFonts w:ascii="Times New Roman" w:hAnsi="Times New Roman" w:cs="Times New Roman"/>
          <w:lang w:val="en-GB"/>
        </w:rPr>
        <w:t>Appendix 3</w:t>
      </w:r>
      <w:r>
        <w:rPr>
          <w:rStyle w:val="Hyperlink"/>
          <w:rFonts w:ascii="Times New Roman" w:hAnsi="Times New Roman" w:cs="Times New Roman"/>
          <w:lang w:val="en-GB"/>
        </w:rPr>
        <w:fldChar w:fldCharType="end"/>
      </w:r>
      <w:r w:rsidR="00955783" w:rsidRPr="00955783">
        <w:rPr>
          <w:rStyle w:val="Hyperlink"/>
          <w:rFonts w:ascii="Times New Roman" w:hAnsi="Times New Roman" w:cs="Times New Roman"/>
          <w:u w:val="none"/>
          <w:lang w:val="en-GB"/>
        </w:rPr>
        <w:t xml:space="preserve">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{"citationID":"gxB5Z0jd","properties":{"formattedCitation":"(17)","plainCitation":"(17)","noteIndex":0},"citationItems":[{"id":638,"uris":["http://zotero.org/users/local/jK4j4etU/items/BQTE8QIV"],"itemData":{"id":638,"type":"webpage","title":"Welsh Longitudinal General Practice Dataset (WLGP) - Welsh Primary Care","URL":"https://web.www.healthdatagateway.org/dataset/33fc3ffd-aa4c-4a16-a32f-0c900aaea3d2#","accessed":{"date-parts":[["2023",11,30]]}}}],"schema":"https://github.com/citation-style-language/schema/raw/master/csl-citation.json"}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(17)</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The inclusion criteria for the study included children between the ages of 0 and 12 years within the study period who had been issued with primary care prescription for oral antibiotics. Child weight data from National Community Child Health Database (NCCHD) and WLGP were linked using to the reference. Records with erroneous weights were excluded. Weights were considered erroneous if they were greater than 112kg or were recorded more than thirty days before or after oral antibiotics prescription date. The data linkage was carried out using the an encrypted Anonymised Linking Field (ALF) encrypted key in the SAIL databank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{"citationID":"NOCq0VqG","properties":{"formattedCitation":"(18)","plainCitation":"(18)","noteIndex":0},"citationItems":[{"id":619,"uris":["http://zotero.org/users/local/jK4j4etU/items/HUF2FHLC"],"itemData":{"id":619,"type":"article-journal","container-title":"BMC Medical Informatics and Decision Making","title":"The SAIL databank: linking multiple health and social care datasets","URL":"http://www.biomedcentral.com/1472-6947/9/3","volume":"9","author":[{"family":"Lyons","given":"R A"},{"family":"Jones","given":"K H"},{"family":"John","given":"G"},{"family":"Brooks","given":"C J"},{"family":"Verplancke","given":"J P"},{"family":"Ford","given":"D V"},{"family":"Brown","given":"G"},{"family":"Leake","given":"K"}],"issued":{"date-parts":[["2009"]]}}}],"schema":"https://github.com/citation-style-language/schema/raw/master/csl-citation.json"}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(18)</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The antibiotics studied include common oral antibiotics classes used in children such as beta lactams (</w:t>
      </w:r>
      <w:proofErr w:type="spellStart"/>
      <w:r w:rsidRPr="001971C1">
        <w:rPr>
          <w:rFonts w:ascii="Times New Roman" w:hAnsi="Times New Roman" w:cs="Times New Roman"/>
          <w:color w:val="000000" w:themeColor="text1"/>
          <w:lang w:val="en-GB"/>
        </w:rPr>
        <w:t>penicillins</w:t>
      </w:r>
      <w:proofErr w:type="spellEnd"/>
      <w:r w:rsidRPr="001971C1">
        <w:rPr>
          <w:rFonts w:ascii="Times New Roman" w:hAnsi="Times New Roman" w:cs="Times New Roman"/>
          <w:color w:val="000000" w:themeColor="text1"/>
          <w:lang w:val="en-GB"/>
        </w:rPr>
        <w:t xml:space="preserve"> and cephalosporins), macrolides, </w:t>
      </w:r>
      <w:proofErr w:type="spellStart"/>
      <w:r w:rsidRPr="001971C1">
        <w:rPr>
          <w:rFonts w:ascii="Times New Roman" w:hAnsi="Times New Roman" w:cs="Times New Roman"/>
          <w:color w:val="000000" w:themeColor="text1"/>
          <w:lang w:val="en-GB"/>
        </w:rPr>
        <w:t>dihydropyrimidines</w:t>
      </w:r>
      <w:proofErr w:type="spellEnd"/>
      <w:r w:rsidRPr="001971C1">
        <w:rPr>
          <w:rFonts w:ascii="Times New Roman" w:hAnsi="Times New Roman" w:cs="Times New Roman"/>
          <w:color w:val="000000" w:themeColor="text1"/>
          <w:lang w:val="en-GB"/>
        </w:rPr>
        <w:t xml:space="preserve"> (</w:t>
      </w:r>
      <w:r w:rsidR="00392EB3">
        <w:rPr>
          <w:rFonts w:ascii="Times New Roman" w:hAnsi="Times New Roman" w:cs="Times New Roman"/>
          <w:color w:val="000000" w:themeColor="text1"/>
          <w:lang w:val="en-GB"/>
        </w:rPr>
        <w:t>t</w:t>
      </w:r>
      <w:r w:rsidRPr="001971C1">
        <w:rPr>
          <w:rFonts w:ascii="Times New Roman" w:hAnsi="Times New Roman" w:cs="Times New Roman"/>
          <w:color w:val="000000" w:themeColor="text1"/>
          <w:lang w:val="en-GB"/>
        </w:rPr>
        <w:t>rimethoprim), nitroimidazole (</w:t>
      </w:r>
      <w:r w:rsidR="00392EB3">
        <w:rPr>
          <w:rFonts w:ascii="Times New Roman" w:hAnsi="Times New Roman" w:cs="Times New Roman"/>
          <w:color w:val="000000" w:themeColor="text1"/>
          <w:lang w:val="en-GB"/>
        </w:rPr>
        <w:t>m</w:t>
      </w:r>
      <w:r w:rsidRPr="001971C1">
        <w:rPr>
          <w:rFonts w:ascii="Times New Roman" w:hAnsi="Times New Roman" w:cs="Times New Roman"/>
          <w:color w:val="000000" w:themeColor="text1"/>
          <w:lang w:val="en-GB"/>
        </w:rPr>
        <w:t>etronidazole), nitrofuran (</w:t>
      </w:r>
      <w:r w:rsidR="00392EB3">
        <w:rPr>
          <w:rFonts w:ascii="Times New Roman" w:hAnsi="Times New Roman" w:cs="Times New Roman"/>
          <w:color w:val="000000" w:themeColor="text1"/>
          <w:lang w:val="en-GB"/>
        </w:rPr>
        <w:t>n</w:t>
      </w:r>
      <w:r w:rsidRPr="001971C1">
        <w:rPr>
          <w:rFonts w:ascii="Times New Roman" w:hAnsi="Times New Roman" w:cs="Times New Roman"/>
          <w:color w:val="000000" w:themeColor="text1"/>
          <w:lang w:val="en-GB"/>
        </w:rPr>
        <w:t xml:space="preserve">itrofurantoin) and </w:t>
      </w:r>
      <w:proofErr w:type="spellStart"/>
      <w:r w:rsidRPr="001971C1">
        <w:rPr>
          <w:rFonts w:ascii="Times New Roman" w:hAnsi="Times New Roman" w:cs="Times New Roman"/>
          <w:color w:val="000000" w:themeColor="text1"/>
          <w:lang w:val="en-GB"/>
        </w:rPr>
        <w:t>lincosamides</w:t>
      </w:r>
      <w:proofErr w:type="spellEnd"/>
      <w:r w:rsidRPr="001971C1">
        <w:rPr>
          <w:rFonts w:ascii="Times New Roman" w:hAnsi="Times New Roman" w:cs="Times New Roman"/>
          <w:color w:val="000000" w:themeColor="text1"/>
          <w:lang w:val="en-GB"/>
        </w:rPr>
        <w:t xml:space="preserve">. A flow diagram of the cohort selection can be found in </w:t>
      </w:r>
      <w:r>
        <w:fldChar w:fldCharType="begin"/>
      </w:r>
      <w:ins w:id="3" w:author="Sinead Brophy" w:date="2024-04-12T15:46:00Z">
        <w:r w:rsidR="00CA0652">
          <w:instrText>HYPERLINK "C:\\Users\\S.Brophy\\AppData\\Local\\Temp\\587bc44a-4c6e-489a-bcde-b6a0af1ac12c_final project (2).zip.12c\\final project\\figures\\figure 1.docx"</w:instrText>
        </w:r>
      </w:ins>
      <w:del w:id="4" w:author="Sinead Brophy" w:date="2024-04-12T15:46:00Z">
        <w:r w:rsidDel="00CA0652">
          <w:delInstrText>HYPERLINK "figures/figure%201.docx"</w:delInstrText>
        </w:r>
      </w:del>
      <w:r>
        <w:fldChar w:fldCharType="separate"/>
      </w:r>
      <w:r w:rsidR="00955783" w:rsidRPr="00955783">
        <w:rPr>
          <w:rStyle w:val="Hyperlink"/>
          <w:rFonts w:ascii="Times New Roman" w:hAnsi="Times New Roman" w:cs="Times New Roman"/>
          <w:lang w:val="en-GB"/>
        </w:rPr>
        <w:t>Figure 1</w:t>
      </w:r>
      <w:r>
        <w:rPr>
          <w:rStyle w:val="Hyperlink"/>
          <w:rFonts w:ascii="Times New Roman" w:hAnsi="Times New Roman" w:cs="Times New Roman"/>
          <w:lang w:val="en-GB"/>
        </w:rPr>
        <w:fldChar w:fldCharType="end"/>
      </w:r>
      <w:r w:rsidR="00955783">
        <w:rPr>
          <w:rFonts w:ascii="Times New Roman" w:hAnsi="Times New Roman" w:cs="Times New Roman"/>
          <w:color w:val="000000" w:themeColor="text1"/>
          <w:lang w:val="en-GB"/>
        </w:rPr>
        <w:t>.</w:t>
      </w:r>
    </w:p>
    <w:p w14:paraId="4872D841" w14:textId="77777777" w:rsidR="001971C1" w:rsidRPr="001971C1" w:rsidRDefault="001971C1" w:rsidP="001971C1">
      <w:pPr>
        <w:spacing w:line="480" w:lineRule="auto"/>
        <w:rPr>
          <w:rFonts w:ascii="Times New Roman" w:hAnsi="Times New Roman" w:cs="Times New Roman"/>
          <w:lang w:val="en-GB"/>
        </w:rPr>
      </w:pPr>
    </w:p>
    <w:p w14:paraId="78DF0961"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Risk Factors and data linkage</w:t>
      </w:r>
    </w:p>
    <w:p w14:paraId="1F77D14A" w14:textId="77777777" w:rsidR="001971C1" w:rsidRPr="001971C1" w:rsidRDefault="001971C1" w:rsidP="001971C1">
      <w:pPr>
        <w:spacing w:line="480" w:lineRule="auto"/>
        <w:rPr>
          <w:rFonts w:ascii="Times New Roman" w:hAnsi="Times New Roman" w:cs="Times New Roman"/>
          <w:color w:val="000000" w:themeColor="text1"/>
          <w:lang w:val="en-GB"/>
        </w:rPr>
      </w:pPr>
    </w:p>
    <w:p w14:paraId="52A4D1E2" w14:textId="4BF98268"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 xml:space="preserve">Patient demographic information such as age and gender were linked from the WLGP dataset; deprivation quintile data was linked from the Welsh Demographic Service Dataset (WDSD)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{"citationID":"8QeGoSRf","properties":{"formattedCitation":"(19)","plainCitation":"(19)","noteIndex":0},"citationItems":[{"id":640,"uris":["http://zotero.org/users/local/jK4j4etU/items/D8G4YI5U"],"itemData":{"id":640,"type":"webpage","title":"Welsh Demographic Service Dataset (WDSD)","URL":"https://web.www.healthdatagateway.org/dataset/cea328df-abe5-48fb-8bcb-c0a5b6377446#","accessed":{"date-parts":[["2023",11,30]]}}}],"schema":"https://github.com/citation-style-language/schema/raw/master/csl-citation.json"}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(19)</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patient ethnicity data was linked from the Patient Episode Dataset for Wales </w:t>
      </w:r>
      <w:r w:rsidRPr="001971C1">
        <w:rPr>
          <w:rFonts w:ascii="Times New Roman" w:hAnsi="Times New Roman" w:cs="Times New Roman"/>
          <w:color w:val="000000" w:themeColor="text1"/>
          <w:lang w:val="en-GB"/>
        </w:rPr>
        <w:lastRenderedPageBreak/>
        <w:t xml:space="preserve">(PEDW)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{"citationID":"kxEIN09c","properties":{"formattedCitation":"(20)","plainCitation":"(20)","noteIndex":0},"citationItems":[{"id":642,"uris":["http://zotero.org/users/local/jK4j4etU/items/IBVQF9VH"],"itemData":{"id":642,"type":"webpage","title":"Patient Episode Dataset for Wales (PEDW)","URL":"https://web.www.healthdatagateway.org/dataset/4c33a5d2-164c-41d7-9797-dc2b008cc852","accessed":{"date-parts":[["2023",11,30]]}}}],"schema":"https://github.com/citation-style-language/schema/raw/master/csl-citation.json"}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(20)</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and, patient birth-weight data was linked from the National Community Child Health Database (NCCHD)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{"citationID":"GxNxtrQt","properties":{"formattedCitation":"(21)","plainCitation":"(21)","noteIndex":0},"citationItems":[{"id":644,"uris":["http://zotero.org/users/local/jK4j4etU/items/A2M2VA2W"],"itemData":{"id":644,"type":"webpage","title":"National Community Child Health Database (NCCHD)","URL":"https://web.www.healthdatagateway.org/dataset/20fe153c-a5e5-4991-900e-8fa9988e771a","accessed":{"date-parts":[["2023",11,30]]}}}],"schema":"https://github.com/citation-style-language/schema/raw/master/csl-citation.json"}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(21)</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A brief description of the risk factors and their sources can be found in</w:t>
      </w:r>
      <w:r w:rsidR="00BE0B95">
        <w:rPr>
          <w:rFonts w:ascii="Times New Roman" w:hAnsi="Times New Roman" w:cs="Times New Roman"/>
          <w:color w:val="000000" w:themeColor="text1"/>
          <w:lang w:val="en-GB"/>
        </w:rPr>
        <w:t xml:space="preserve"> </w:t>
      </w:r>
      <w:r>
        <w:fldChar w:fldCharType="begin"/>
      </w:r>
      <w:ins w:id="5" w:author="Sinead Brophy" w:date="2024-04-12T15:46:00Z">
        <w:r w:rsidR="00CA0652">
          <w:instrText>HYPERLINK "C:\\Users\\S.Brophy\\AppData\\Local\\Temp\\587bc44a-4c6e-489a-bcde-b6a0af1ac12c_final project (2).zip.12c\\final project\\Appendix\\appendix 4.docx"</w:instrText>
        </w:r>
      </w:ins>
      <w:del w:id="6" w:author="Sinead Brophy" w:date="2024-04-12T15:46:00Z">
        <w:r w:rsidDel="00CA0652">
          <w:delInstrText>HYPERLINK "Appendix/appendix%204.docx"</w:delInstrText>
        </w:r>
      </w:del>
      <w:r>
        <w:fldChar w:fldCharType="separate"/>
      </w:r>
      <w:r w:rsidR="00BE0B95" w:rsidRPr="00BE0B95">
        <w:rPr>
          <w:rStyle w:val="Hyperlink"/>
          <w:rFonts w:ascii="Times New Roman" w:hAnsi="Times New Roman" w:cs="Times New Roman"/>
          <w:lang w:val="en-GB"/>
        </w:rPr>
        <w:t>Appendix 4</w:t>
      </w:r>
      <w:r>
        <w:rPr>
          <w:rStyle w:val="Hyperlink"/>
          <w:rFonts w:ascii="Times New Roman" w:hAnsi="Times New Roman" w:cs="Times New Roman"/>
          <w:lang w:val="en-GB"/>
        </w:rPr>
        <w:fldChar w:fldCharType="end"/>
      </w:r>
      <w:r w:rsidR="00BE0B95">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This study acknowledges the multifaceted nature of pediatric antibiotic therapy and specifically focuses on key determinants, including</w:t>
      </w:r>
      <w:r w:rsidRPr="001971C1">
        <w:rPr>
          <w:rFonts w:ascii="Times New Roman" w:hAnsi="Times New Roman" w:cs="Times New Roman"/>
          <w:color w:val="000000" w:themeColor="text1"/>
          <w:lang w:val="en-GB"/>
        </w:rPr>
        <w:t>: (a) D</w:t>
      </w:r>
      <w:r w:rsidRPr="001971C1">
        <w:rPr>
          <w:rFonts w:ascii="Times New Roman" w:hAnsi="Times New Roman" w:cs="Times New Roman"/>
          <w:color w:val="000000" w:themeColor="text1"/>
        </w:rPr>
        <w:t xml:space="preserve">eprivation </w:t>
      </w:r>
      <w:r w:rsidRPr="001971C1">
        <w:rPr>
          <w:rFonts w:ascii="Times New Roman" w:hAnsi="Times New Roman" w:cs="Times New Roman"/>
          <w:color w:val="000000" w:themeColor="text1"/>
          <w:lang w:val="en-GB"/>
        </w:rPr>
        <w:t xml:space="preserve">quintile. Given that socioeconomic inequalities exist and can be a major problem in appropriate healthcare delivery on a national scale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{"citationID":"fyNGwW3o","properties":{"formattedCitation":"(22)","plainCitation":"(22)","noteIndex":0},"citationItems":[{"id":598,"uris":["http://zotero.org/users/local/jK4j4etU/items/SAEHFUE2"],"itemData":{"id":598,"type":"article-journal","abstract":"To evaluate the association between socioeconomic deprivation and antibiotic prescribing in Scotland.Data for dispensed antibiotic prescriptions written by general practitioners were obtained for all Scottish National Health Service boards from 2010 to 2012. Deprivation was assessed linking dispensing events to the Scottish Index of Multiple Deprivation (SIMD) score for the patient's datazone (neighbourhood area). The relationship between the deprivation area and antibiotic use (items per 1000 persons per day) was stratified according to the patient's age and sex and the antibiotic class dispensed. A multivariate Poisson regression model was used to formally test the associations.Approximately 12 million prescription items during 2010–2012 were assessed. Patients in the most deprived SIMD quintile had an overall prescription rate that was 36.5% higher than those in the least deprived quintile. The effect of deprivation upon prescription rates was most pronounced for women aged 40–59 years, and for penicillins and metronidazole.Deprivation was found to have a consistent association with increased rates of antibiotic prescribing in Scotland, which may have significant implications for antimicrobial stewardship and public health campaigns.","container-title":"Journal of Antimicrobial Chemotherapy","DOI":"10.1093/jac/dkt439","ISSN":"0305-7453","issue":"3","journalAbbreviation":"Journal of Antimicrobial Chemotherapy","page":"835-841","source":"Silverchair","title":"An association between socioeconomic deprivation and primary care antibiotic prescribing in Scotland","volume":"69","author":[{"family":"Covvey","given":"Jordan R."},{"family":"Johnson","given":"Blair F."},{"family":"Elliott","given":"Victoria"},{"family":"Malcolm","given":"William"},{"family":"Mullen","given":"Alexander B."}],"issued":{"date-parts":[["2014",3,1]]}}}],"schema":"https://github.com/citation-style-language/schema/raw/master/csl-citation.json"}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(22)</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For this we utilized a quintile </w:t>
      </w:r>
      <w:r w:rsidRPr="001971C1">
        <w:rPr>
          <w:rFonts w:ascii="Times New Roman" w:hAnsi="Times New Roman" w:cs="Times New Roman"/>
          <w:color w:val="000000" w:themeColor="text1"/>
        </w:rPr>
        <w:t xml:space="preserve">categorization of populations into five groups based on their Welsh Index of Multiple Deprivation </w:t>
      </w:r>
      <w:r w:rsidRPr="001971C1">
        <w:rPr>
          <w:rFonts w:ascii="Times New Roman" w:hAnsi="Times New Roman" w:cs="Times New Roman"/>
          <w:color w:val="000000" w:themeColor="text1"/>
          <w:lang w:val="en-GB"/>
        </w:rPr>
        <w:t xml:space="preserve">(WIMD) </w:t>
      </w:r>
      <w:r w:rsidRPr="001971C1">
        <w:rPr>
          <w:rFonts w:ascii="Times New Roman" w:hAnsi="Times New Roman" w:cs="Times New Roman"/>
          <w:color w:val="000000" w:themeColor="text1"/>
        </w:rPr>
        <w:t>scores. These quintiles are used to represent different levels of deprivation, with the first quintile representing the least deprived areas and the fifth quintile representing the most deprived areas</w:t>
      </w:r>
      <w:r w:rsidRPr="001971C1">
        <w:rPr>
          <w:rFonts w:ascii="Times New Roman" w:hAnsi="Times New Roman" w:cs="Times New Roman"/>
          <w:color w:val="000000" w:themeColor="text1"/>
          <w:lang w:val="en-GB"/>
        </w:rPr>
        <w:t>. (b)</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E</w:t>
      </w:r>
      <w:r w:rsidRPr="001971C1">
        <w:rPr>
          <w:rFonts w:ascii="Times New Roman" w:hAnsi="Times New Roman" w:cs="Times New Roman"/>
          <w:color w:val="000000" w:themeColor="text1"/>
        </w:rPr>
        <w:t>thnicity</w:t>
      </w:r>
      <w:r w:rsidRPr="001971C1">
        <w:rPr>
          <w:rFonts w:ascii="Times New Roman" w:hAnsi="Times New Roman" w:cs="Times New Roman"/>
          <w:color w:val="000000" w:themeColor="text1"/>
          <w:lang w:val="en-GB"/>
        </w:rPr>
        <w:t xml:space="preserve">. As knowledge and use of antibiotics has been shown to differ in different ethnic groups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{"citationID":"ai4WSBUr","properties":{"formattedCitation":"(23)","plainCitation":"(23)","noteIndex":0},"citationItems":[{"id":603,"uris":["http://zotero.org/users/local/jK4j4etU/items/RFGEJLXV"],"itemData":{"id":603,"type":"article-journal","abstract":"The increase of antimicrobial resistance, mainly due to increased antibiotic use, is worrying. Preliminary evidence suggests that antibiotic use differs across ethnic groups in the Netherlands, with higher use in people of non-Dutch origin. We aimed to determine whether appropriate knowledge and use of antibiotics differ by ethnicity and whether knowledge on antibiotics is associated with antibiotic use.","container-title":"Antimicrobial Resistance &amp; Infection Control","DOI":"10.1186/s13756-019-0636-x","ISSN":"2047-2994","issue":"1","journalAbbreviation":"Antimicrobial Resistance &amp; Infection Control","page":"200","source":"BioMed Central","title":"Knowledge and use of antibiotics in six ethnic groups: the HELIUS study","title-short":"Knowledge and use of antibiotics in six ethnic groups","volume":"8","author":[{"family":"Schuts","given":"Emelie C."},{"family":"Dulm","given":"Eline","non-dropping-particle":"van"},{"family":"Boyd","given":"Anders"},{"family":"Snijder","given":"Marieke B."},{"family":"Geerlings","given":"Suzanne E."},{"family":"Prins","given":"Maria"},{"family":"Prins","given":"Jan M."}],"issued":{"date-parts":[["2019",12,6]]}}}],"schema":"https://github.com/citation-style-language/schema/raw/master/csl-citation.json"}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(23)</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(c) Sex. There are physiological and anatomical differences between males and females, this could influence pharmacology of the prescribed antibiotics in respective sexes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{"citationID":"iuJqt9bo","properties":{"formattedCitation":"(24,25)","plainCitation":"(24,25)","noteIndex":0},"citationItems":[{"id":601,"uris":["http://zotero.org/users/local/jK4j4etU/items/FNADUNGU"],"itemData":{"id":601,"type":"article-journal","abstract":"Antimicrobial resistance (AMR), the natural process by which bacteria become resistant to the medicines used to kill them, is becoming one of the greatest threats to health globally. AMR is accelerating at alarming rates due to behaviors across human, animal, and environmental health sectors as well as governance and policy shortfalls across each sector. Antimicrobial resistant infections occur through the same channels as other infectious diseases and are most common in countries/areas where there is limited access to improved sanitation facilities, reliable healthcare and health education. At the community level, much remains to be understood about the drivers of antimicrobial resistance and how to generate community-led, acceptable solutions. Gender can influence every part of an individual's health experiences; access to knowledge, healthcare facilities, financial resources and paid employment are all heavily gendered and influence behaviors relating to the procurement of antimicrobial and antibiotic agents. This analysis uses data gathered during a participatory video study designed to work with two communities in Nepal to understand drivers of antibiotic mis and over use from the perspective of the communities themselves. Findings reveal that gender impacts upon many aspects of AMR-driving behaviors within this community and stimulate essential discussion as to the importance of gender in future AMR research. This paper places a spotlight on gender in the wider AMR conversation, an area that is currently neglected, and improve our collective knowledge on the drivers of AMR from a gendered perspective.","container-title":"Frontiers in Global Women's Health","ISSN":"2673-5059","source":"Frontiers","title":"Gender and Antimicrobial Resistance: What Can We Learn From Applying a Gendered Lens to Data Analysis Using a Participatory Arts Case Study?","title-short":"Gender and Antimicrobial Resistance","URL":"https://www.frontiersin.org/articles/10.3389/fgwh.2022.745862","volume":"3","author":[{"family":"Jones","given":"Nichola"},{"family":"Mitchell","given":"Jessica"},{"family":"Cooke","given":"Paul"},{"family":"Baral","given":"Sushil"},{"family":"Arjyal","given":"Abriti"},{"family":"Shrestha","given":"Ashim"},{"family":"King","given":"Rebecca"}],"accessed":{"date-parts":[["2023",11,22]]},"issued":{"date-parts":[["2022"]]}}},{"id":694,"uris":["http://zotero.org/users/local/jK4j4etU/items/ML2J3IBB"],"itemData":{"id":694,"type":"article-journal","container-title":"EMBO Reports","DOI":"10.1038/embor.2012.87","ISSN":"1469-221X","issue":"7","journalAbbreviation":"EMBO Rep","note":"PMID: 22699937\nPMCID: PMC3388783","page":"596-603","source":"PubMed Central","title":"Sex and gender differences in health","volume":"13","author":[{"family":"Regitz-Zagrosek","given":"Vera"}],"issued":{"date-parts":[["2012",7]]}}}],"schema":"https://github.com/citation-style-language/schema/raw/master/csl-citation.json"}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(24,25)</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(d) </w:t>
      </w:r>
      <w:r w:rsidRPr="001971C1">
        <w:rPr>
          <w:rFonts w:ascii="Times New Roman" w:hAnsi="Times New Roman" w:cs="Times New Roman"/>
          <w:color w:val="000000" w:themeColor="text1"/>
        </w:rPr>
        <w:t>weight</w:t>
      </w:r>
      <w:r w:rsidRPr="001971C1">
        <w:rPr>
          <w:rFonts w:ascii="Times New Roman" w:hAnsi="Times New Roman" w:cs="Times New Roman"/>
          <w:color w:val="000000" w:themeColor="text1"/>
          <w:lang w:val="en-GB"/>
        </w:rPr>
        <w:t xml:space="preserve"> categories. the weight categories used were: Low Weight Category (LWC grouped by sex and age group; with weights equal or less than the 25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 Normal Weight Category (NWC grouped by sex and age group; with weights above the 25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 and less than the 75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 and, High Weight Category (HWC grouped by sex and age group; with weights equal or greater than the 75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And, (e) age bands. The age band categories studies were 0 to 28 days (neonates), 1 to 11 months, 1 to 4 years, and, 5 to 12 years. These represents the age bands in which children are often grouped during GP antibiotics prescription, based on the British National Formulary (BNF) for children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{"citationID":"aBRBUpA1","properties":{"formattedCitation":"(10)","plainCitation":"(10)","noteIndex":0},"citationItems":[{"id":593,"uris":["http://zotero.org/users/local/jK4j4etU/items/9CWLJ7ZI"],"itemData":{"id":593,"type":"webpage","abstract":"Online access to the BNF (British National Formulary) content within the UK, provided by NICE","language":"en-GB","title":"Prescribing in children | Medicines guidance | BNF content published by NICE","URL":"https://bnf.nice.org.uk/medicines-guidance/prescribing-in-children/","accessed":{"date-parts":[["2023",11,22]]}}}],"schema":"https://github.com/citation-style-language/schema/raw/master/csl-citation.json"}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(10)</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w:t>
      </w:r>
    </w:p>
    <w:p w14:paraId="1814A851" w14:textId="77777777" w:rsidR="001971C1" w:rsidRPr="001971C1" w:rsidRDefault="001971C1" w:rsidP="001971C1">
      <w:pPr>
        <w:pStyle w:val="Heading3"/>
        <w:spacing w:line="480" w:lineRule="auto"/>
        <w:rPr>
          <w:rFonts w:ascii="Times New Roman" w:hAnsi="Times New Roman" w:cs="Times New Roman"/>
          <w:lang w:val="en-GB"/>
        </w:rPr>
      </w:pPr>
    </w:p>
    <w:p w14:paraId="6B89DD67"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Adverse events identification</w:t>
      </w:r>
    </w:p>
    <w:p w14:paraId="22FF982E" w14:textId="77777777" w:rsidR="001971C1" w:rsidRPr="001971C1" w:rsidRDefault="001971C1" w:rsidP="001971C1">
      <w:pPr>
        <w:spacing w:line="480" w:lineRule="auto"/>
        <w:rPr>
          <w:rFonts w:ascii="Times New Roman" w:hAnsi="Times New Roman" w:cs="Times New Roman"/>
          <w:b/>
          <w:bCs/>
          <w:color w:val="000000" w:themeColor="text1"/>
          <w:lang w:val="en-GB"/>
        </w:rPr>
      </w:pPr>
    </w:p>
    <w:p w14:paraId="427DD595" w14:textId="4EE598D5" w:rsidR="001971C1" w:rsidRPr="00AE203F" w:rsidRDefault="001971C1" w:rsidP="00C819E7">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lastRenderedPageBreak/>
        <w:t xml:space="preserve">Four binary foundation phase indicator variables were </w:t>
      </w:r>
      <w:r w:rsidR="00CC313A">
        <w:rPr>
          <w:rFonts w:ascii="Times New Roman" w:hAnsi="Times New Roman" w:cs="Times New Roman"/>
          <w:color w:val="000000" w:themeColor="text1"/>
          <w:lang w:val="en-GB"/>
        </w:rPr>
        <w:t>derived</w:t>
      </w:r>
      <w:r w:rsidRPr="001971C1">
        <w:rPr>
          <w:rFonts w:ascii="Times New Roman" w:hAnsi="Times New Roman" w:cs="Times New Roman"/>
          <w:color w:val="000000" w:themeColor="text1"/>
          <w:lang w:val="en-GB"/>
        </w:rPr>
        <w:t xml:space="preserve"> from the linked dataset</w:t>
      </w:r>
      <w:r w:rsidR="00CC313A">
        <w:rPr>
          <w:rFonts w:ascii="Times New Roman" w:hAnsi="Times New Roman" w:cs="Times New Roman"/>
          <w:color w:val="000000" w:themeColor="text1"/>
          <w:lang w:val="en-GB"/>
        </w:rPr>
        <w:t>; however, no formal assessment of causality was carried out</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 xml:space="preserve">These include: </w:t>
      </w:r>
      <w:r w:rsidRPr="001971C1">
        <w:rPr>
          <w:rFonts w:ascii="Times New Roman" w:hAnsi="Times New Roman" w:cs="Times New Roman"/>
          <w:color w:val="000000" w:themeColor="text1"/>
          <w:lang w:val="en-GB"/>
        </w:rPr>
        <w:t>(a) P</w:t>
      </w:r>
      <w:r w:rsidRPr="001971C1">
        <w:rPr>
          <w:rFonts w:ascii="Times New Roman" w:hAnsi="Times New Roman" w:cs="Times New Roman"/>
          <w:color w:val="000000" w:themeColor="text1"/>
        </w:rPr>
        <w:t xml:space="preserve">atient death </w:t>
      </w:r>
      <w:r w:rsidR="00CC313A">
        <w:rPr>
          <w:rFonts w:ascii="Times New Roman" w:hAnsi="Times New Roman" w:cs="Times New Roman"/>
          <w:color w:val="000000" w:themeColor="text1"/>
          <w:lang w:val="en-GB"/>
        </w:rPr>
        <w:t>identified within 5 days of the initial antibiotic prescription;</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(b) R</w:t>
      </w:r>
      <w:r w:rsidRPr="001971C1">
        <w:rPr>
          <w:rFonts w:ascii="Times New Roman" w:hAnsi="Times New Roman" w:cs="Times New Roman"/>
          <w:color w:val="000000" w:themeColor="text1"/>
        </w:rPr>
        <w:t>epeated antibiotic prescribing</w:t>
      </w:r>
      <w:r w:rsidRPr="001971C1">
        <w:rPr>
          <w:rFonts w:ascii="Times New Roman" w:hAnsi="Times New Roman" w:cs="Times New Roman"/>
          <w:color w:val="000000" w:themeColor="text1"/>
          <w:lang w:val="en-GB"/>
        </w:rPr>
        <w:t xml:space="preserve"> within 14 days of an initial antibiotic prescription; (c) non-elective hospital/emergency admission within 5 days of antibiotics prescription; and, (d) GP record of toxicity, poisoning, overdose, allergy or hypersensitivity reactions within 14 days of antibiotics prescription</w:t>
      </w:r>
      <w:r w:rsidR="00AE203F">
        <w:rPr>
          <w:rFonts w:ascii="Times New Roman" w:hAnsi="Times New Roman" w:cs="Times New Roman"/>
          <w:color w:val="000000" w:themeColor="text1"/>
          <w:lang w:val="en-GB"/>
        </w:rPr>
        <w:t xml:space="preserve"> (r</w:t>
      </w:r>
      <w:r w:rsidRPr="001971C1">
        <w:rPr>
          <w:rFonts w:ascii="Times New Roman" w:hAnsi="Times New Roman" w:cs="Times New Roman"/>
          <w:color w:val="000000" w:themeColor="text1"/>
          <w:lang w:val="en-GB"/>
        </w:rPr>
        <w:t>ead codes 2 used to identify these events in the WLGP dataset can be found in</w:t>
      </w:r>
      <w:r w:rsidR="00BE0B95">
        <w:rPr>
          <w:lang w:val="en-GB"/>
        </w:rPr>
        <w:t xml:space="preserve"> </w:t>
      </w:r>
      <w:r>
        <w:fldChar w:fldCharType="begin"/>
      </w:r>
      <w:ins w:id="7" w:author="Sinead Brophy" w:date="2024-04-12T15:46:00Z">
        <w:r w:rsidR="00CA0652">
          <w:instrText>HYPERLINK "C:\\Users\\S.Brophy\\AppData\\Local\\Temp\\587bc44a-4c6e-489a-bcde-b6a0af1ac12c_final project (2).zip.12c\\final project\\Appendix\\appendix 1.docx"</w:instrText>
        </w:r>
      </w:ins>
      <w:del w:id="8" w:author="Sinead Brophy" w:date="2024-04-12T15:46:00Z">
        <w:r w:rsidDel="00CA0652">
          <w:delInstrText>HYPERLINK "Appendix/appendix%201.docx"</w:delInstrText>
        </w:r>
      </w:del>
      <w:r>
        <w:fldChar w:fldCharType="separate"/>
      </w:r>
      <w:r w:rsidR="00BE0B95" w:rsidRPr="00BE0B95">
        <w:rPr>
          <w:rStyle w:val="Hyperlink"/>
          <w:lang w:val="en-GB"/>
        </w:rPr>
        <w:t>Appendix 1</w:t>
      </w:r>
      <w:r>
        <w:rPr>
          <w:rStyle w:val="Hyperlink"/>
          <w:lang w:val="en-GB"/>
        </w:rPr>
        <w:fldChar w:fldCharType="end"/>
      </w:r>
      <w:r w:rsidR="00AE203F">
        <w:rPr>
          <w:rFonts w:ascii="Times New Roman" w:hAnsi="Times New Roman" w:cs="Times New Roman"/>
          <w:color w:val="000000" w:themeColor="text1"/>
          <w:lang w:val="en-GB"/>
        </w:rPr>
        <w:t xml:space="preserve">). The data source used to generate these adverse events can be found in </w:t>
      </w:r>
      <w:r>
        <w:fldChar w:fldCharType="begin"/>
      </w:r>
      <w:ins w:id="9" w:author="Sinead Brophy" w:date="2024-04-12T15:46:00Z">
        <w:r w:rsidR="00CA0652">
          <w:instrText>HYPERLINK "C:\\Users\\S.Brophy\\AppData\\Local\\Temp\\587bc44a-4c6e-489a-bcde-b6a0af1ac12c_final project (2).zip.12c\\final project\\Appendix\\appendix 5.docx"</w:instrText>
        </w:r>
      </w:ins>
      <w:del w:id="10" w:author="Sinead Brophy" w:date="2024-04-12T15:46:00Z">
        <w:r w:rsidDel="00CA0652">
          <w:delInstrText>HYPERLINK "Appendix/appendix%205.docx"</w:delInstrText>
        </w:r>
      </w:del>
      <w:r>
        <w:fldChar w:fldCharType="separate"/>
      </w:r>
      <w:r w:rsidR="00AE203F" w:rsidRPr="00AE203F">
        <w:rPr>
          <w:rStyle w:val="Hyperlink"/>
          <w:rFonts w:ascii="Times New Roman" w:hAnsi="Times New Roman" w:cs="Times New Roman"/>
          <w:lang w:val="en-GB"/>
        </w:rPr>
        <w:t>Appendix 5</w:t>
      </w:r>
      <w:r>
        <w:rPr>
          <w:rStyle w:val="Hyperlink"/>
          <w:rFonts w:ascii="Times New Roman" w:hAnsi="Times New Roman" w:cs="Times New Roman"/>
          <w:lang w:val="en-GB"/>
        </w:rPr>
        <w:fldChar w:fldCharType="end"/>
      </w:r>
      <w:r w:rsidR="00AE203F">
        <w:rPr>
          <w:rFonts w:ascii="Times New Roman" w:hAnsi="Times New Roman" w:cs="Times New Roman"/>
          <w:color w:val="000000" w:themeColor="text1"/>
          <w:lang w:val="en-GB"/>
        </w:rPr>
        <w:t>.</w:t>
      </w:r>
    </w:p>
    <w:p w14:paraId="707789CC" w14:textId="77777777" w:rsidR="00C819E7" w:rsidRPr="00C819E7" w:rsidRDefault="00C819E7" w:rsidP="00C819E7">
      <w:pPr>
        <w:spacing w:line="480" w:lineRule="auto"/>
        <w:rPr>
          <w:rFonts w:ascii="Times New Roman" w:hAnsi="Times New Roman" w:cs="Times New Roman"/>
          <w:color w:val="000000" w:themeColor="text1"/>
          <w:lang w:val="en-GB"/>
        </w:rPr>
      </w:pPr>
    </w:p>
    <w:p w14:paraId="34EE3AB1"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Statistical analysis</w:t>
      </w:r>
    </w:p>
    <w:p w14:paraId="324E5B37" w14:textId="77777777" w:rsidR="001971C1" w:rsidRPr="001971C1" w:rsidRDefault="001971C1" w:rsidP="001971C1">
      <w:pPr>
        <w:spacing w:line="480" w:lineRule="auto"/>
        <w:rPr>
          <w:rFonts w:ascii="Times New Roman" w:hAnsi="Times New Roman" w:cs="Times New Roman"/>
          <w:color w:val="000000" w:themeColor="text1"/>
          <w:lang w:val="en-GB"/>
        </w:rPr>
      </w:pPr>
    </w:p>
    <w:p w14:paraId="030E0854" w14:textId="20F68B07"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 xml:space="preserve">A </w:t>
      </w:r>
      <w:r w:rsidR="0096445C">
        <w:rPr>
          <w:rFonts w:ascii="Times New Roman" w:hAnsi="Times New Roman" w:cs="Times New Roman"/>
          <w:color w:val="000000" w:themeColor="text1"/>
          <w:lang w:val="en-GB"/>
        </w:rPr>
        <w:t>multilevel</w:t>
      </w:r>
      <w:r w:rsidRPr="001971C1">
        <w:rPr>
          <w:rFonts w:ascii="Times New Roman" w:hAnsi="Times New Roman" w:cs="Times New Roman"/>
          <w:color w:val="000000" w:themeColor="text1"/>
          <w:lang w:val="en-GB"/>
        </w:rPr>
        <w:t xml:space="preserve"> logistic regression model was used to measure the associated weight of each risk factor to the general adverse events outcome (as well as certain specific adverse event outcome based on availability of sufficient oral antibiotics prescription data). Sensitivity analysis using the excluded data (records greater than 30 days more or less than the date of antibiotics prescription and weight records more than 112kg) was carried out, additional information on the excluded group can be found in</w:t>
      </w:r>
      <w:r w:rsidR="00BE0B95">
        <w:rPr>
          <w:lang w:val="en-GB"/>
        </w:rPr>
        <w:t xml:space="preserve"> </w:t>
      </w:r>
      <w:r>
        <w:fldChar w:fldCharType="begin"/>
      </w:r>
      <w:ins w:id="11" w:author="Sinead Brophy" w:date="2024-04-12T15:46:00Z">
        <w:r w:rsidR="00CA0652">
          <w:instrText>HYPERLINK "C:\\Users\\S.Brophy\\AppData\\Local\\Temp\\587bc44a-4c6e-489a-bcde-b6a0af1ac12c_final project (2).zip.12c\\final project\\Appendix\\appendix 2.docx"</w:instrText>
        </w:r>
      </w:ins>
      <w:del w:id="12" w:author="Sinead Brophy" w:date="2024-04-12T15:46:00Z">
        <w:r w:rsidDel="00CA0652">
          <w:delInstrText>HYPERLINK "Appendix/appendix%202.docx"</w:delInstrText>
        </w:r>
      </w:del>
      <w:r>
        <w:fldChar w:fldCharType="separate"/>
      </w:r>
      <w:r w:rsidR="00BE0B95" w:rsidRPr="00BE0B95">
        <w:rPr>
          <w:rStyle w:val="Hyperlink"/>
          <w:lang w:val="en-GB"/>
        </w:rPr>
        <w:t>Appendix 2</w:t>
      </w:r>
      <w:r>
        <w:rPr>
          <w:rStyle w:val="Hyperlink"/>
          <w:lang w:val="en-GB"/>
        </w:rPr>
        <w:fldChar w:fldCharType="end"/>
      </w:r>
      <w:r w:rsidRPr="001971C1">
        <w:rPr>
          <w:rFonts w:ascii="Times New Roman" w:hAnsi="Times New Roman" w:cs="Times New Roman"/>
          <w:color w:val="000000" w:themeColor="text1"/>
          <w:lang w:val="en-GB"/>
        </w:rPr>
        <w:t>. Data preparation was carried out on a DB2 SQL platform and the statistical analysis was performed on R version 4.0.3.</w:t>
      </w:r>
      <w:r w:rsidR="00753A7B">
        <w:rPr>
          <w:rFonts w:ascii="Times New Roman" w:hAnsi="Times New Roman" w:cs="Times New Roman"/>
          <w:color w:val="000000" w:themeColor="text1"/>
          <w:lang w:val="en-GB"/>
        </w:rPr>
        <w:t xml:space="preserve"> using the following libraries: RODBC </w:t>
      </w:r>
      <w:r w:rsidR="00753A7B">
        <w:rPr>
          <w:rFonts w:ascii="Times New Roman" w:hAnsi="Times New Roman" w:cs="Times New Roman"/>
          <w:color w:val="000000" w:themeColor="text1"/>
          <w:lang w:val="en-GB"/>
        </w:rPr>
        <w:fldChar w:fldCharType="begin"/>
      </w:r>
      <w:r w:rsidR="00753A7B">
        <w:rPr>
          <w:rFonts w:ascii="Times New Roman" w:hAnsi="Times New Roman" w:cs="Times New Roman"/>
          <w:color w:val="000000" w:themeColor="text1"/>
          <w:lang w:val="en-GB"/>
        </w:rPr>
        <w:instrText xml:space="preserve"> ADDIN ZOTERO_ITEM CSL_CITATION {"citationID":"XZPE4q4T","properties":{"formattedCitation":"(27)","plainCitation":"(27)","noteIndex":0},"citationItems":[{"id":771,"uris":["http://zotero.org/users/local/jK4j4etU/items/WZMYDGHQ"],"itemData":{"id":771,"type":"webpage","title":"RODBC function - RDocumentation","URL":"https://www.rdocumentation.org/packages/RODBC/versions/0.8-3/topics/RODBC","accessed":{"date-parts":[["2024",4,3]]}}}],"schema":"https://github.com/citation-style-language/schema/raw/master/csl-citation.json"} </w:instrText>
      </w:r>
      <w:r w:rsidR="00753A7B">
        <w:rPr>
          <w:rFonts w:ascii="Times New Roman" w:hAnsi="Times New Roman" w:cs="Times New Roman"/>
          <w:color w:val="000000" w:themeColor="text1"/>
          <w:lang w:val="en-GB"/>
        </w:rPr>
        <w:fldChar w:fldCharType="separate"/>
      </w:r>
      <w:r w:rsidR="00753A7B">
        <w:rPr>
          <w:rFonts w:ascii="Times New Roman" w:hAnsi="Times New Roman" w:cs="Times New Roman"/>
          <w:noProof/>
          <w:color w:val="000000" w:themeColor="text1"/>
          <w:lang w:val="en-GB"/>
        </w:rPr>
        <w:t>(27)</w:t>
      </w:r>
      <w:r w:rsidR="00753A7B">
        <w:rPr>
          <w:rFonts w:ascii="Times New Roman" w:hAnsi="Times New Roman" w:cs="Times New Roman"/>
          <w:color w:val="000000" w:themeColor="text1"/>
          <w:lang w:val="en-GB"/>
        </w:rPr>
        <w:fldChar w:fldCharType="end"/>
      </w:r>
      <w:r w:rsidR="00753A7B">
        <w:rPr>
          <w:rFonts w:ascii="Times New Roman" w:hAnsi="Times New Roman" w:cs="Times New Roman"/>
          <w:color w:val="000000" w:themeColor="text1"/>
          <w:lang w:val="en-GB"/>
        </w:rPr>
        <w:t xml:space="preserve">, </w:t>
      </w:r>
      <w:proofErr w:type="spellStart"/>
      <w:r w:rsidR="00753A7B">
        <w:rPr>
          <w:rFonts w:ascii="Times New Roman" w:hAnsi="Times New Roman" w:cs="Times New Roman"/>
          <w:color w:val="000000" w:themeColor="text1"/>
          <w:lang w:val="en-GB"/>
        </w:rPr>
        <w:t>tidyverse</w:t>
      </w:r>
      <w:proofErr w:type="spellEnd"/>
      <w:r w:rsidR="00753A7B">
        <w:rPr>
          <w:rFonts w:ascii="Times New Roman" w:hAnsi="Times New Roman" w:cs="Times New Roman"/>
          <w:color w:val="000000" w:themeColor="text1"/>
          <w:lang w:val="en-GB"/>
        </w:rPr>
        <w:t xml:space="preserve"> </w:t>
      </w:r>
      <w:r w:rsidR="00753A7B">
        <w:rPr>
          <w:rFonts w:ascii="Times New Roman" w:hAnsi="Times New Roman" w:cs="Times New Roman"/>
          <w:color w:val="000000" w:themeColor="text1"/>
          <w:lang w:val="en-GB"/>
        </w:rPr>
        <w:fldChar w:fldCharType="begin"/>
      </w:r>
      <w:r w:rsidR="00753A7B">
        <w:rPr>
          <w:rFonts w:ascii="Times New Roman" w:hAnsi="Times New Roman" w:cs="Times New Roman"/>
          <w:color w:val="000000" w:themeColor="text1"/>
          <w:lang w:val="en-GB"/>
        </w:rPr>
        <w:instrText xml:space="preserve"> ADDIN ZOTERO_ITEM CSL_CITATION {"citationID":"9byaVnCd","properties":{"formattedCitation":"(28)","plainCitation":"(28)","noteIndex":0},"citationItems":[{"id":773,"uris":["http://zotero.org/users/local/jK4j4etU/items/RPGRK8GM"],"itemData":{"id":773,"type":"webpage","title":"tidyverse package - RDocumentation","URL":"https://www.rdocumentation.org/packages/tidyverse/versions/2.0.0","accessed":{"date-parts":[["2024",4,3]]}}}],"schema":"https://github.com/citation-style-language/schema/raw/master/csl-citation.json"} </w:instrText>
      </w:r>
      <w:r w:rsidR="00753A7B">
        <w:rPr>
          <w:rFonts w:ascii="Times New Roman" w:hAnsi="Times New Roman" w:cs="Times New Roman"/>
          <w:color w:val="000000" w:themeColor="text1"/>
          <w:lang w:val="en-GB"/>
        </w:rPr>
        <w:fldChar w:fldCharType="separate"/>
      </w:r>
      <w:r w:rsidR="00753A7B">
        <w:rPr>
          <w:rFonts w:ascii="Times New Roman" w:hAnsi="Times New Roman" w:cs="Times New Roman"/>
          <w:noProof/>
          <w:color w:val="000000" w:themeColor="text1"/>
          <w:lang w:val="en-GB"/>
        </w:rPr>
        <w:t>(28)</w:t>
      </w:r>
      <w:r w:rsidR="00753A7B">
        <w:rPr>
          <w:rFonts w:ascii="Times New Roman" w:hAnsi="Times New Roman" w:cs="Times New Roman"/>
          <w:color w:val="000000" w:themeColor="text1"/>
          <w:lang w:val="en-GB"/>
        </w:rPr>
        <w:fldChar w:fldCharType="end"/>
      </w:r>
      <w:r w:rsidR="00753A7B">
        <w:rPr>
          <w:rFonts w:ascii="Times New Roman" w:hAnsi="Times New Roman" w:cs="Times New Roman"/>
          <w:color w:val="000000" w:themeColor="text1"/>
          <w:lang w:val="en-GB"/>
        </w:rPr>
        <w:t xml:space="preserve">, </w:t>
      </w:r>
      <w:proofErr w:type="spellStart"/>
      <w:r w:rsidR="00753A7B">
        <w:rPr>
          <w:rFonts w:ascii="Times New Roman" w:hAnsi="Times New Roman" w:cs="Times New Roman"/>
          <w:color w:val="000000" w:themeColor="text1"/>
          <w:lang w:val="en-GB"/>
        </w:rPr>
        <w:t>lubridate</w:t>
      </w:r>
      <w:proofErr w:type="spellEnd"/>
      <w:r w:rsidR="00753A7B">
        <w:rPr>
          <w:rFonts w:ascii="Times New Roman" w:hAnsi="Times New Roman" w:cs="Times New Roman"/>
          <w:color w:val="000000" w:themeColor="text1"/>
          <w:lang w:val="en-GB"/>
        </w:rPr>
        <w:t xml:space="preserve"> </w:t>
      </w:r>
      <w:r w:rsidR="00753A7B">
        <w:rPr>
          <w:rFonts w:ascii="Times New Roman" w:hAnsi="Times New Roman" w:cs="Times New Roman"/>
          <w:color w:val="000000" w:themeColor="text1"/>
          <w:lang w:val="en-GB"/>
        </w:rPr>
        <w:fldChar w:fldCharType="begin"/>
      </w:r>
      <w:r w:rsidR="00753A7B">
        <w:rPr>
          <w:rFonts w:ascii="Times New Roman" w:hAnsi="Times New Roman" w:cs="Times New Roman"/>
          <w:color w:val="000000" w:themeColor="text1"/>
          <w:lang w:val="en-GB"/>
        </w:rPr>
        <w:instrText xml:space="preserve"> ADDIN ZOTERO_ITEM CSL_CITATION {"citationID":"HB4ULzUL","properties":{"formattedCitation":"(29)","plainCitation":"(29)","noteIndex":0},"citationItems":[{"id":775,"uris":["http://zotero.org/users/local/jK4j4etU/items/XZRW7WCX"],"itemData":{"id":775,"type":"webpage","title":"lubridate package - RDocumentation","URL":"https://www.rdocumentation.org/packages/lubridate/versions/1.9.3","accessed":{"date-parts":[["2024",4,3]]}}}],"schema":"https://github.com/citation-style-language/schema/raw/master/csl-citation.json"} </w:instrText>
      </w:r>
      <w:r w:rsidR="00753A7B">
        <w:rPr>
          <w:rFonts w:ascii="Times New Roman" w:hAnsi="Times New Roman" w:cs="Times New Roman"/>
          <w:color w:val="000000" w:themeColor="text1"/>
          <w:lang w:val="en-GB"/>
        </w:rPr>
        <w:fldChar w:fldCharType="separate"/>
      </w:r>
      <w:r w:rsidR="00753A7B">
        <w:rPr>
          <w:rFonts w:ascii="Times New Roman" w:hAnsi="Times New Roman" w:cs="Times New Roman"/>
          <w:noProof/>
          <w:color w:val="000000" w:themeColor="text1"/>
          <w:lang w:val="en-GB"/>
        </w:rPr>
        <w:t>(29)</w:t>
      </w:r>
      <w:r w:rsidR="00753A7B">
        <w:rPr>
          <w:rFonts w:ascii="Times New Roman" w:hAnsi="Times New Roman" w:cs="Times New Roman"/>
          <w:color w:val="000000" w:themeColor="text1"/>
          <w:lang w:val="en-GB"/>
        </w:rPr>
        <w:fldChar w:fldCharType="end"/>
      </w:r>
      <w:r w:rsidR="00753A7B">
        <w:rPr>
          <w:rFonts w:ascii="Times New Roman" w:hAnsi="Times New Roman" w:cs="Times New Roman"/>
          <w:color w:val="000000" w:themeColor="text1"/>
          <w:lang w:val="en-GB"/>
        </w:rPr>
        <w:t xml:space="preserve">, and caret </w:t>
      </w:r>
      <w:r w:rsidR="005C109E">
        <w:rPr>
          <w:rFonts w:ascii="Times New Roman" w:hAnsi="Times New Roman" w:cs="Times New Roman"/>
          <w:color w:val="000000" w:themeColor="text1"/>
          <w:lang w:val="en-GB"/>
        </w:rPr>
        <w:fldChar w:fldCharType="begin"/>
      </w:r>
      <w:r w:rsidR="005C109E">
        <w:rPr>
          <w:rFonts w:ascii="Times New Roman" w:hAnsi="Times New Roman" w:cs="Times New Roman"/>
          <w:color w:val="000000" w:themeColor="text1"/>
          <w:lang w:val="en-GB"/>
        </w:rPr>
        <w:instrText xml:space="preserve"> ADDIN ZOTERO_ITEM CSL_CITATION {"citationID":"QcKMtf7G","properties":{"formattedCitation":"(30)","plainCitation":"(30)","noteIndex":0},"citationItems":[{"id":781,"uris":["http://zotero.org/users/local/jK4j4etU/items/VJFW5WUJ"],"itemData":{"id":781,"type":"webpage","title":"caret package - RDocumentation","URL":"https://www.rdocumentation.org/packages/caret/versions/6.0-94","accessed":{"date-parts":[["2024",4,3]]}}}],"schema":"https://github.com/citation-style-language/schema/raw/master/csl-citation.json"} </w:instrText>
      </w:r>
      <w:r w:rsidR="005C109E">
        <w:rPr>
          <w:rFonts w:ascii="Times New Roman" w:hAnsi="Times New Roman" w:cs="Times New Roman"/>
          <w:color w:val="000000" w:themeColor="text1"/>
          <w:lang w:val="en-GB"/>
        </w:rPr>
        <w:fldChar w:fldCharType="separate"/>
      </w:r>
      <w:r w:rsidR="005C109E">
        <w:rPr>
          <w:rFonts w:ascii="Times New Roman" w:hAnsi="Times New Roman" w:cs="Times New Roman"/>
          <w:noProof/>
          <w:color w:val="000000" w:themeColor="text1"/>
          <w:lang w:val="en-GB"/>
        </w:rPr>
        <w:t>(30)</w:t>
      </w:r>
      <w:r w:rsidR="005C109E">
        <w:rPr>
          <w:rFonts w:ascii="Times New Roman" w:hAnsi="Times New Roman" w:cs="Times New Roman"/>
          <w:color w:val="000000" w:themeColor="text1"/>
          <w:lang w:val="en-GB"/>
        </w:rPr>
        <w:fldChar w:fldCharType="end"/>
      </w:r>
      <w:r w:rsidR="005C109E">
        <w:rPr>
          <w:rFonts w:ascii="Times New Roman" w:hAnsi="Times New Roman" w:cs="Times New Roman"/>
          <w:color w:val="000000" w:themeColor="text1"/>
          <w:lang w:val="en-GB"/>
        </w:rPr>
        <w:t>.</w:t>
      </w:r>
    </w:p>
    <w:p w14:paraId="4C622C99" w14:textId="77777777" w:rsidR="001971C1" w:rsidRPr="001971C1" w:rsidRDefault="001971C1" w:rsidP="001971C1">
      <w:pPr>
        <w:spacing w:line="480" w:lineRule="auto"/>
        <w:rPr>
          <w:rFonts w:ascii="Times New Roman" w:hAnsi="Times New Roman" w:cs="Times New Roman"/>
          <w:color w:val="000000" w:themeColor="text1"/>
          <w:lang w:val="en-GB"/>
        </w:rPr>
      </w:pPr>
    </w:p>
    <w:p w14:paraId="6D55B842"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Logistic regression</w:t>
      </w:r>
    </w:p>
    <w:p w14:paraId="0C8AA22F" w14:textId="77777777" w:rsidR="001971C1" w:rsidRPr="001971C1" w:rsidRDefault="001971C1" w:rsidP="001971C1">
      <w:pPr>
        <w:spacing w:line="480" w:lineRule="auto"/>
        <w:rPr>
          <w:rFonts w:ascii="Times New Roman" w:hAnsi="Times New Roman" w:cs="Times New Roman"/>
          <w:color w:val="000000" w:themeColor="text1"/>
          <w:lang w:val="en-GB"/>
        </w:rPr>
      </w:pPr>
    </w:p>
    <w:p w14:paraId="3D7C8F42" w14:textId="15BDA753" w:rsidR="001971C1" w:rsidRPr="001971C1" w:rsidRDefault="001971C1" w:rsidP="001971C1">
      <w:pPr>
        <w:spacing w:line="480" w:lineRule="auto"/>
        <w:rPr>
          <w:rFonts w:ascii="Times New Roman" w:hAnsi="Times New Roman" w:cs="Times New Roman"/>
          <w:color w:val="000000" w:themeColor="text1"/>
          <w:lang w:val="en-GB"/>
        </w:rPr>
      </w:pPr>
      <w:del w:id="13" w:author="Sinead Brophy" w:date="2024-04-12T15:37:00Z">
        <w:r w:rsidRPr="001971C1" w:rsidDel="00CA0652">
          <w:rPr>
            <w:rFonts w:ascii="Times New Roman" w:hAnsi="Times New Roman" w:cs="Times New Roman"/>
            <w:color w:val="000000" w:themeColor="text1"/>
            <w:lang w:val="en-GB"/>
          </w:rPr>
          <w:delText>w</w:delText>
        </w:r>
      </w:del>
      <w:ins w:id="14" w:author="Sinead Brophy" w:date="2024-04-12T15:37:00Z">
        <w:r w:rsidR="00CA0652">
          <w:rPr>
            <w:rFonts w:ascii="Times New Roman" w:hAnsi="Times New Roman" w:cs="Times New Roman"/>
            <w:color w:val="000000" w:themeColor="text1"/>
            <w:lang w:val="en-GB"/>
          </w:rPr>
          <w:t>W</w:t>
        </w:r>
      </w:ins>
      <w:r w:rsidRPr="001971C1">
        <w:rPr>
          <w:rFonts w:ascii="Times New Roman" w:hAnsi="Times New Roman" w:cs="Times New Roman"/>
          <w:color w:val="000000" w:themeColor="text1"/>
          <w:lang w:val="en-GB"/>
        </w:rPr>
        <w:t xml:space="preserve">e conducted a </w:t>
      </w:r>
      <w:r w:rsidR="0096445C">
        <w:rPr>
          <w:rFonts w:ascii="Times New Roman" w:hAnsi="Times New Roman" w:cs="Times New Roman"/>
          <w:color w:val="000000" w:themeColor="text1"/>
          <w:lang w:val="en-GB"/>
        </w:rPr>
        <w:t xml:space="preserve">multilevel </w:t>
      </w:r>
      <w:r w:rsidRPr="001971C1">
        <w:rPr>
          <w:rFonts w:ascii="Times New Roman" w:hAnsi="Times New Roman" w:cs="Times New Roman"/>
          <w:color w:val="000000" w:themeColor="text1"/>
          <w:lang w:val="en-GB"/>
        </w:rPr>
        <w:t xml:space="preserve">logistic regression for all the outcomes using the factors of interest as the covariates. </w:t>
      </w:r>
      <w:r w:rsidRPr="001971C1">
        <w:rPr>
          <w:rFonts w:ascii="Times New Roman" w:hAnsi="Times New Roman" w:cs="Times New Roman"/>
          <w:color w:val="000000" w:themeColor="text1"/>
        </w:rPr>
        <w:t>The regression model was applied to generate Odds Ratio plots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 xml:space="preserve">using </w:t>
      </w:r>
      <w:r w:rsidRPr="001971C1">
        <w:rPr>
          <w:rFonts w:ascii="Times New Roman" w:hAnsi="Times New Roman" w:cs="Times New Roman"/>
          <w:color w:val="000000" w:themeColor="text1"/>
        </w:rPr>
        <w:lastRenderedPageBreak/>
        <w:t>normal weight</w:t>
      </w:r>
      <w:r w:rsidRPr="001971C1">
        <w:rPr>
          <w:rFonts w:ascii="Times New Roman" w:hAnsi="Times New Roman" w:cs="Times New Roman"/>
          <w:color w:val="000000" w:themeColor="text1"/>
          <w:lang w:val="en-GB"/>
        </w:rPr>
        <w:t xml:space="preserve"> category</w:t>
      </w:r>
      <w:r w:rsidRPr="001971C1">
        <w:rPr>
          <w:rFonts w:ascii="Times New Roman" w:hAnsi="Times New Roman" w:cs="Times New Roman"/>
          <w:color w:val="000000" w:themeColor="text1"/>
        </w:rPr>
        <w:t xml:space="preserve"> as the reference in the  weight </w:t>
      </w:r>
      <w:r w:rsidRPr="001971C1">
        <w:rPr>
          <w:rFonts w:ascii="Times New Roman" w:hAnsi="Times New Roman" w:cs="Times New Roman"/>
          <w:color w:val="000000" w:themeColor="text1"/>
          <w:lang w:val="en-GB"/>
        </w:rPr>
        <w:t xml:space="preserve">category </w:t>
      </w:r>
      <w:r w:rsidRPr="001971C1">
        <w:rPr>
          <w:rFonts w:ascii="Times New Roman" w:hAnsi="Times New Roman" w:cs="Times New Roman"/>
          <w:color w:val="000000" w:themeColor="text1"/>
        </w:rPr>
        <w:t>column, the highest quintile</w:t>
      </w:r>
      <w:r w:rsidRPr="001971C1">
        <w:rPr>
          <w:rFonts w:ascii="Times New Roman" w:hAnsi="Times New Roman" w:cs="Times New Roman"/>
          <w:color w:val="000000" w:themeColor="text1"/>
          <w:lang w:val="en-GB"/>
        </w:rPr>
        <w:t xml:space="preserve"> (deprivation quintile 5)</w:t>
      </w:r>
      <w:r w:rsidRPr="001971C1">
        <w:rPr>
          <w:rFonts w:ascii="Times New Roman" w:hAnsi="Times New Roman" w:cs="Times New Roman"/>
          <w:color w:val="000000" w:themeColor="text1"/>
        </w:rPr>
        <w:t xml:space="preserve"> as the reference for deprivation </w:t>
      </w:r>
      <w:r w:rsidRPr="001971C1">
        <w:rPr>
          <w:rFonts w:ascii="Times New Roman" w:hAnsi="Times New Roman" w:cs="Times New Roman"/>
          <w:color w:val="000000" w:themeColor="text1"/>
          <w:lang w:val="en-GB"/>
        </w:rPr>
        <w:t>quintiles column</w:t>
      </w:r>
      <w:r w:rsidRPr="001971C1">
        <w:rPr>
          <w:rFonts w:ascii="Times New Roman" w:hAnsi="Times New Roman" w:cs="Times New Roman"/>
          <w:color w:val="000000" w:themeColor="text1"/>
        </w:rPr>
        <w:t>, White ethnicity compared with all other ethnicities in the ethnic group colum</w:t>
      </w:r>
      <w:r w:rsidRPr="001971C1">
        <w:rPr>
          <w:rFonts w:ascii="Times New Roman" w:hAnsi="Times New Roman" w:cs="Times New Roman"/>
          <w:color w:val="000000" w:themeColor="text1"/>
          <w:lang w:val="en-GB"/>
        </w:rPr>
        <w:t>n</w:t>
      </w:r>
      <w:r w:rsidRPr="001971C1">
        <w:rPr>
          <w:rFonts w:ascii="Times New Roman" w:hAnsi="Times New Roman" w:cs="Times New Roman"/>
          <w:color w:val="000000" w:themeColor="text1"/>
        </w:rPr>
        <w:t>, and the 1 to 4</w:t>
      </w:r>
      <w:r w:rsidR="006C50D6">
        <w:rPr>
          <w:rFonts w:ascii="Times New Roman" w:hAnsi="Times New Roman" w:cs="Times New Roman"/>
          <w:color w:val="000000" w:themeColor="text1"/>
          <w:lang w:val="en-GB"/>
        </w:rPr>
        <w:t xml:space="preserve"> years</w:t>
      </w:r>
      <w:r w:rsidRPr="001971C1">
        <w:rPr>
          <w:rFonts w:ascii="Times New Roman" w:hAnsi="Times New Roman" w:cs="Times New Roman"/>
          <w:color w:val="000000" w:themeColor="text1"/>
        </w:rPr>
        <w:t xml:space="preserve"> age band compared with all other age bands in the age </w:t>
      </w:r>
      <w:r w:rsidRPr="001971C1">
        <w:rPr>
          <w:rFonts w:ascii="Times New Roman" w:hAnsi="Times New Roman" w:cs="Times New Roman"/>
          <w:color w:val="000000" w:themeColor="text1"/>
          <w:lang w:val="en-GB"/>
        </w:rPr>
        <w:t>band</w:t>
      </w:r>
      <w:r w:rsidRPr="001971C1">
        <w:rPr>
          <w:rFonts w:ascii="Times New Roman" w:hAnsi="Times New Roman" w:cs="Times New Roman"/>
          <w:color w:val="000000" w:themeColor="text1"/>
        </w:rPr>
        <w:t xml:space="preserve"> column.</w:t>
      </w:r>
      <w:r w:rsidRPr="001971C1">
        <w:rPr>
          <w:rFonts w:ascii="Times New Roman" w:hAnsi="Times New Roman" w:cs="Times New Roman"/>
          <w:color w:val="000000" w:themeColor="text1"/>
          <w:lang w:val="en-GB"/>
        </w:rPr>
        <w:t xml:space="preserve"> These categories were selected as references based on the fact that they were the most common groups in their respective categories. The risk factors of adverse events following oral antibiotics prescription were presented with adjusted Odds Ratio (</w:t>
      </w:r>
      <w:proofErr w:type="spellStart"/>
      <w:r w:rsidRPr="001971C1">
        <w:rPr>
          <w:rFonts w:ascii="Times New Roman" w:hAnsi="Times New Roman" w:cs="Times New Roman"/>
          <w:color w:val="000000" w:themeColor="text1"/>
          <w:lang w:val="en-GB"/>
        </w:rPr>
        <w:t>aOR</w:t>
      </w:r>
      <w:proofErr w:type="spellEnd"/>
      <w:r w:rsidRPr="001971C1">
        <w:rPr>
          <w:rFonts w:ascii="Times New Roman" w:hAnsi="Times New Roman" w:cs="Times New Roman"/>
          <w:color w:val="000000" w:themeColor="text1"/>
          <w:lang w:val="en-GB"/>
        </w:rPr>
        <w:t>) and 95% Confidence Interval (CI)</w:t>
      </w:r>
    </w:p>
    <w:p w14:paraId="6E90BAEE" w14:textId="77777777" w:rsidR="001971C1" w:rsidRPr="001971C1" w:rsidRDefault="001971C1" w:rsidP="001971C1">
      <w:pPr>
        <w:pStyle w:val="Heading3"/>
        <w:spacing w:line="480" w:lineRule="auto"/>
        <w:rPr>
          <w:rFonts w:ascii="Times New Roman" w:hAnsi="Times New Roman" w:cs="Times New Roman"/>
        </w:rPr>
      </w:pPr>
    </w:p>
    <w:p w14:paraId="41602224" w14:textId="77777777"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rPr>
        <w:t>Ethical Considerations</w:t>
      </w:r>
    </w:p>
    <w:p w14:paraId="200A854A" w14:textId="77777777" w:rsidR="001971C1" w:rsidRPr="001971C1" w:rsidRDefault="001971C1" w:rsidP="001971C1">
      <w:pPr>
        <w:spacing w:line="480" w:lineRule="auto"/>
        <w:rPr>
          <w:rFonts w:ascii="Times New Roman" w:hAnsi="Times New Roman" w:cs="Times New Roman"/>
          <w:color w:val="000000" w:themeColor="text1"/>
          <w:lang w:val="en-GB"/>
        </w:rPr>
      </w:pPr>
    </w:p>
    <w:p w14:paraId="4EA822ED" w14:textId="77777777" w:rsidR="001971C1" w:rsidRPr="001971C1" w:rsidRDefault="001971C1" w:rsidP="001971C1">
      <w:pPr>
        <w:spacing w:line="480" w:lineRule="auto"/>
        <w:rPr>
          <w:rFonts w:ascii="Times New Roman" w:hAnsi="Times New Roman" w:cs="Times New Roman"/>
          <w:color w:val="000000" w:themeColor="text1"/>
          <w:lang w:val="en-GB"/>
        </w:rPr>
        <w:sectPr w:rsidR="001971C1" w:rsidRPr="001971C1" w:rsidSect="00E62835">
          <w:pgSz w:w="11906" w:h="16838"/>
          <w:pgMar w:top="1440" w:right="1440" w:bottom="1440" w:left="1440" w:header="709" w:footer="709" w:gutter="0"/>
          <w:cols w:space="708"/>
          <w:docGrid w:linePitch="360"/>
        </w:sectPr>
      </w:pP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 xml:space="preserve">ll access to SAIL datasets for research purposes is subject to </w:t>
      </w:r>
      <w:r w:rsidR="0055076B">
        <w:rPr>
          <w:rFonts w:ascii="Times New Roman" w:hAnsi="Times New Roman" w:cs="Times New Roman"/>
          <w:color w:val="000000" w:themeColor="text1"/>
          <w:lang w:val="en-GB"/>
        </w:rPr>
        <w:t>Independent Information Governance Review Panel (</w:t>
      </w:r>
      <w:r w:rsidRPr="001971C1">
        <w:rPr>
          <w:rFonts w:ascii="Times New Roman" w:hAnsi="Times New Roman" w:cs="Times New Roman"/>
          <w:color w:val="000000" w:themeColor="text1"/>
        </w:rPr>
        <w:t>IGRP</w:t>
      </w:r>
      <w:r w:rsidR="0055076B">
        <w:rPr>
          <w:rFonts w:ascii="Times New Roman" w:hAnsi="Times New Roman" w:cs="Times New Roman"/>
          <w:color w:val="000000" w:themeColor="text1"/>
          <w:lang w:val="en-GB"/>
        </w:rPr>
        <w:t>)</w:t>
      </w:r>
      <w:r w:rsidRPr="001971C1">
        <w:rPr>
          <w:rFonts w:ascii="Times New Roman" w:hAnsi="Times New Roman" w:cs="Times New Roman"/>
          <w:color w:val="000000" w:themeColor="text1"/>
        </w:rPr>
        <w:t xml:space="preserve"> approval which involves a panel that considers ethical implications. Due to the anonymity of the data which is specifically collated by  SAIL for research purposes, no additional ethical approval of this research was required</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005C109E">
        <w:rPr>
          <w:rFonts w:ascii="Times New Roman" w:hAnsi="Times New Roman" w:cs="Times New Roman"/>
          <w:color w:val="000000" w:themeColor="text1"/>
          <w:lang w:val="en-GB"/>
        </w:rPr>
        <w:instrText xml:space="preserve"> ADDIN ZOTERO_ITEM CSL_CITATION {"citationID":"u2FH215R","properties":{"formattedCitation":"(31)","plainCitation":"(31)","noteIndex":0},"citationItems":[{"id":650,"uris":["http://zotero.org/users/local/jK4j4etU/items/NEPBEWPP"],"itemData":{"id":650,"type":"webpage","abstract":"A Trusted Third Party Digital Health and Care Wales – A trusted third party to protecting individual’s identities SAIL Databank does not receive or handle identifiable data. We make anonymised data available for genuine research purposes only where there is a potential for benefit. Commonly recognised identifying details are removed before datasets come to SAIL […]","container-title":"SAIL Databank","language":"en-US","title":"Privacy by Design","URL":"https://saildatabank.com/governance/privacy-by-design/","accessed":{"date-parts":[["2023",11,30]]}}}],"schema":"https://github.com/citation-style-language/schema/raw/master/csl-citation.json"}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5C109E">
        <w:rPr>
          <w:rFonts w:ascii="Times New Roman" w:hAnsi="Times New Roman" w:cs="Times New Roman"/>
          <w:color w:val="000000" w:themeColor="text1"/>
          <w:kern w:val="0"/>
          <w:lang w:val="en-GB"/>
        </w:rPr>
        <w:t>(31)</w:t>
      </w:r>
      <w:r w:rsidRPr="001971C1">
        <w:rPr>
          <w:rFonts w:ascii="Times New Roman" w:hAnsi="Times New Roman" w:cs="Times New Roman"/>
          <w:color w:val="000000" w:themeColor="text1"/>
          <w:lang w:val="en-GB"/>
        </w:rPr>
        <w:fldChar w:fldCharType="end"/>
      </w:r>
    </w:p>
    <w:p w14:paraId="2350BD09" w14:textId="77777777" w:rsidR="001971C1" w:rsidRPr="0072611D" w:rsidRDefault="001971C1" w:rsidP="001971C1">
      <w:pPr>
        <w:spacing w:line="480" w:lineRule="auto"/>
        <w:rPr>
          <w:rFonts w:ascii="Times New Roman" w:hAnsi="Times New Roman" w:cs="Times New Roman"/>
          <w:b/>
          <w:bCs/>
          <w:lang w:val="en-GB"/>
        </w:rPr>
      </w:pPr>
      <w:r w:rsidRPr="0072611D">
        <w:rPr>
          <w:rFonts w:ascii="Times New Roman" w:hAnsi="Times New Roman" w:cs="Times New Roman"/>
          <w:b/>
          <w:bCs/>
          <w:lang w:val="en-GB"/>
        </w:rPr>
        <w:lastRenderedPageBreak/>
        <w:t>Results</w:t>
      </w:r>
    </w:p>
    <w:p w14:paraId="6B70BB10" w14:textId="77777777" w:rsidR="001971C1" w:rsidRPr="001971C1" w:rsidRDefault="001971C1" w:rsidP="001971C1">
      <w:pPr>
        <w:spacing w:line="480" w:lineRule="auto"/>
        <w:rPr>
          <w:rFonts w:ascii="Times New Roman" w:hAnsi="Times New Roman" w:cs="Times New Roman"/>
          <w:b/>
          <w:bCs/>
          <w:color w:val="000000" w:themeColor="text1"/>
          <w:lang w:val="en-GB"/>
        </w:rPr>
      </w:pPr>
    </w:p>
    <w:p w14:paraId="5EC548E0"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Sample characteristics</w:t>
      </w:r>
    </w:p>
    <w:p w14:paraId="5189A126" w14:textId="77777777" w:rsidR="001971C1" w:rsidRPr="001971C1" w:rsidRDefault="001971C1" w:rsidP="001971C1">
      <w:pPr>
        <w:spacing w:line="480" w:lineRule="auto"/>
        <w:rPr>
          <w:rFonts w:ascii="Times New Roman" w:hAnsi="Times New Roman" w:cs="Times New Roman"/>
          <w:lang w:val="en-GB"/>
        </w:rPr>
      </w:pPr>
    </w:p>
    <w:p w14:paraId="27F81E99" w14:textId="07BF20C4"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rPr>
        <w:t>The study comprised 77,05</w:t>
      </w:r>
      <w:r w:rsidRPr="001971C1">
        <w:rPr>
          <w:rFonts w:ascii="Times New Roman" w:hAnsi="Times New Roman" w:cs="Times New Roman"/>
          <w:lang w:val="en-GB"/>
        </w:rPr>
        <w:t>0</w:t>
      </w:r>
      <w:r w:rsidRPr="001971C1">
        <w:rPr>
          <w:rFonts w:ascii="Times New Roman" w:hAnsi="Times New Roman" w:cs="Times New Roman"/>
        </w:rPr>
        <w:t xml:space="preserve"> children meeting the </w:t>
      </w:r>
      <w:r w:rsidRPr="001971C1">
        <w:rPr>
          <w:rFonts w:ascii="Times New Roman" w:hAnsi="Times New Roman" w:cs="Times New Roman"/>
          <w:lang w:val="en-GB"/>
        </w:rPr>
        <w:t xml:space="preserve">inclusion </w:t>
      </w:r>
      <w:r w:rsidRPr="001971C1">
        <w:rPr>
          <w:rFonts w:ascii="Times New Roman" w:hAnsi="Times New Roman" w:cs="Times New Roman"/>
        </w:rPr>
        <w:t>criteria of a GP prescription for oral antibiotics</w:t>
      </w:r>
      <w:r w:rsidRPr="001971C1">
        <w:rPr>
          <w:rFonts w:ascii="Times New Roman" w:hAnsi="Times New Roman" w:cs="Times New Roman"/>
          <w:lang w:val="en-GB"/>
        </w:rPr>
        <w:t xml:space="preserve"> (</w:t>
      </w:r>
      <w:ins w:id="15" w:author="Sinead Brophy" w:date="2024-04-12T15:38:00Z">
        <w:r w:rsidR="00CA0652">
          <w:rPr>
            <w:rFonts w:ascii="Times New Roman" w:hAnsi="Times New Roman" w:cs="Times New Roman"/>
            <w:color w:val="000000" w:themeColor="text1"/>
            <w:lang w:val="en-US"/>
          </w:rPr>
          <w:t>t</w:t>
        </w:r>
      </w:ins>
      <w:del w:id="16" w:author="Sinead Brophy" w:date="2024-04-12T15:37:00Z">
        <w:r w:rsidRPr="001971C1" w:rsidDel="00CA0652">
          <w:rPr>
            <w:rFonts w:ascii="Times New Roman" w:hAnsi="Times New Roman" w:cs="Times New Roman"/>
            <w:color w:val="000000" w:themeColor="text1"/>
          </w:rPr>
          <w:delText>T</w:delText>
        </w:r>
      </w:del>
      <w:r w:rsidRPr="001971C1">
        <w:rPr>
          <w:rFonts w:ascii="Times New Roman" w:hAnsi="Times New Roman" w:cs="Times New Roman"/>
          <w:color w:val="000000" w:themeColor="text1"/>
        </w:rPr>
        <w:t>here were 1</w:t>
      </w:r>
      <w:r w:rsidRPr="001971C1">
        <w:rPr>
          <w:rFonts w:ascii="Times New Roman" w:hAnsi="Times New Roman" w:cs="Times New Roman"/>
          <w:color w:val="000000" w:themeColor="text1"/>
          <w:lang w:val="en-GB"/>
        </w:rPr>
        <w:t>41,773</w:t>
      </w:r>
      <w:r w:rsidRPr="001971C1">
        <w:rPr>
          <w:rFonts w:ascii="Times New Roman" w:hAnsi="Times New Roman" w:cs="Times New Roman"/>
          <w:color w:val="000000" w:themeColor="text1"/>
        </w:rPr>
        <w:t xml:space="preserve"> prescriptions</w:t>
      </w:r>
      <w:r w:rsidRPr="001971C1">
        <w:rPr>
          <w:rFonts w:ascii="Times New Roman" w:hAnsi="Times New Roman" w:cs="Times New Roman"/>
          <w:color w:val="000000" w:themeColor="text1"/>
          <w:lang w:val="en-GB"/>
        </w:rPr>
        <w:t xml:space="preserve"> </w:t>
      </w:r>
      <w:r w:rsidR="00910F09">
        <w:rPr>
          <w:rFonts w:ascii="Times New Roman" w:hAnsi="Times New Roman" w:cs="Times New Roman"/>
          <w:color w:val="000000" w:themeColor="text1"/>
          <w:lang w:val="en-GB"/>
        </w:rPr>
        <w:t xml:space="preserve">associated </w:t>
      </w:r>
      <w:r w:rsidRPr="001971C1">
        <w:rPr>
          <w:rFonts w:ascii="Times New Roman" w:hAnsi="Times New Roman" w:cs="Times New Roman"/>
          <w:color w:val="000000" w:themeColor="text1"/>
          <w:lang w:val="en-GB"/>
        </w:rPr>
        <w:t>with</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26,087</w:t>
      </w:r>
      <w:r w:rsidRPr="001971C1">
        <w:rPr>
          <w:rFonts w:ascii="Times New Roman" w:hAnsi="Times New Roman" w:cs="Times New Roman"/>
          <w:color w:val="000000" w:themeColor="text1"/>
        </w:rPr>
        <w:t xml:space="preserve"> (1</w:t>
      </w:r>
      <w:r w:rsidRPr="001971C1">
        <w:rPr>
          <w:rFonts w:ascii="Times New Roman" w:hAnsi="Times New Roman" w:cs="Times New Roman"/>
          <w:color w:val="000000" w:themeColor="text1"/>
          <w:lang w:val="en-GB"/>
        </w:rPr>
        <w:t>8.40</w:t>
      </w:r>
      <w:r w:rsidRPr="001971C1">
        <w:rPr>
          <w:rFonts w:ascii="Times New Roman" w:hAnsi="Times New Roman" w:cs="Times New Roman"/>
          <w:color w:val="000000" w:themeColor="text1"/>
        </w:rPr>
        <w:t>% of all</w:t>
      </w:r>
      <w:del w:id="17" w:author="Sinead Brophy" w:date="2024-04-12T15:38:00Z">
        <w:r w:rsidRPr="001971C1" w:rsidDel="00CA0652">
          <w:rPr>
            <w:rFonts w:ascii="Times New Roman" w:hAnsi="Times New Roman" w:cs="Times New Roman"/>
            <w:color w:val="000000" w:themeColor="text1"/>
          </w:rPr>
          <w:delText xml:space="preserve"> </w:delText>
        </w:r>
      </w:del>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general </w:t>
      </w:r>
      <w:r w:rsidRPr="001971C1">
        <w:rPr>
          <w:rFonts w:ascii="Times New Roman" w:hAnsi="Times New Roman" w:cs="Times New Roman"/>
          <w:color w:val="000000" w:themeColor="text1"/>
        </w:rPr>
        <w:t xml:space="preserve">adverse </w:t>
      </w:r>
      <w:r w:rsidR="00910F09">
        <w:rPr>
          <w:rFonts w:ascii="Times New Roman" w:hAnsi="Times New Roman" w:cs="Times New Roman"/>
          <w:color w:val="000000" w:themeColor="text1"/>
          <w:lang w:val="en-GB"/>
        </w:rPr>
        <w:t xml:space="preserve">drug </w:t>
      </w:r>
      <w:r w:rsidRPr="001971C1">
        <w:rPr>
          <w:rFonts w:ascii="Times New Roman" w:hAnsi="Times New Roman" w:cs="Times New Roman"/>
          <w:color w:val="000000" w:themeColor="text1"/>
        </w:rPr>
        <w:t>outcomes.</w:t>
      </w:r>
      <w:r w:rsidRPr="001971C1">
        <w:rPr>
          <w:rFonts w:ascii="Times New Roman" w:hAnsi="Times New Roman" w:cs="Times New Roman"/>
          <w:lang w:val="en-GB"/>
        </w:rPr>
        <w:t>)</w:t>
      </w:r>
      <w:r w:rsidRPr="001971C1">
        <w:rPr>
          <w:rFonts w:ascii="Times New Roman" w:hAnsi="Times New Roman" w:cs="Times New Roman"/>
        </w:rPr>
        <w:t>, coupled with a weight record from NCCHD and WLGP within 30 days of prescription. Of these, 39,080 were boys, among whom 20.70% experienced at least one adverse event, and 37,970 were girls, with 21.82% experiencing at least one adverse event. Among the participants, 22,742 fell into the low weight category (LWC), with 18.55% experiencing at least one adverse event, while 41,741 were categorized as normal weight children (NWC), among whom 20.47% experienced at least one adverse event. Additionally, 22,658 children were classified as high weight category (HWC), with 20.71% experiencing at least one adverse event.</w:t>
      </w:r>
      <w:r w:rsidRPr="001971C1">
        <w:rPr>
          <w:rFonts w:ascii="Times New Roman" w:hAnsi="Times New Roman" w:cs="Times New Roman"/>
          <w:lang w:val="en-GB"/>
        </w:rPr>
        <w:t xml:space="preserve"> The overall summary of the study population can be found in</w:t>
      </w:r>
      <w:r w:rsidR="00C225A6">
        <w:rPr>
          <w:rFonts w:ascii="Times New Roman" w:hAnsi="Times New Roman" w:cs="Times New Roman"/>
          <w:lang w:val="en-GB"/>
        </w:rPr>
        <w:t xml:space="preserve"> </w:t>
      </w:r>
      <w:r>
        <w:fldChar w:fldCharType="begin"/>
      </w:r>
      <w:ins w:id="18" w:author="Sinead Brophy" w:date="2024-04-12T15:46:00Z">
        <w:r w:rsidR="00CA0652">
          <w:instrText>HYPERLINK "C:\\Users\\S.Brophy\\AppData\\Local\\Temp\\587bc44a-4c6e-489a-bcde-b6a0af1ac12c_final project (2).zip.12c\\final project\\tables\\table 1.docx"</w:instrText>
        </w:r>
      </w:ins>
      <w:del w:id="19" w:author="Sinead Brophy" w:date="2024-04-12T15:46:00Z">
        <w:r w:rsidDel="00CA0652">
          <w:delInstrText>HYPERLINK "tables/table%201.docx"</w:delInstrText>
        </w:r>
      </w:del>
      <w:r>
        <w:fldChar w:fldCharType="separate"/>
      </w:r>
      <w:r w:rsidR="00C225A6" w:rsidRPr="00C225A6">
        <w:rPr>
          <w:rStyle w:val="Hyperlink"/>
          <w:rFonts w:ascii="Times New Roman" w:hAnsi="Times New Roman" w:cs="Times New Roman"/>
          <w:lang w:val="en-GB"/>
        </w:rPr>
        <w:t>Table 1</w:t>
      </w:r>
      <w:r>
        <w:rPr>
          <w:rStyle w:val="Hyperlink"/>
          <w:rFonts w:ascii="Times New Roman" w:hAnsi="Times New Roman" w:cs="Times New Roman"/>
          <w:lang w:val="en-GB"/>
        </w:rPr>
        <w:fldChar w:fldCharType="end"/>
      </w:r>
      <w:r w:rsidRPr="001971C1">
        <w:rPr>
          <w:rFonts w:ascii="Times New Roman" w:hAnsi="Times New Roman" w:cs="Times New Roman"/>
          <w:lang w:val="en-GB"/>
        </w:rPr>
        <w:t>.</w:t>
      </w:r>
    </w:p>
    <w:p w14:paraId="74BAADB8" w14:textId="77777777" w:rsidR="001971C1" w:rsidRPr="001971C1" w:rsidRDefault="001971C1" w:rsidP="001971C1">
      <w:pPr>
        <w:spacing w:line="480" w:lineRule="auto"/>
        <w:rPr>
          <w:rFonts w:ascii="Times New Roman" w:hAnsi="Times New Roman" w:cs="Times New Roman"/>
          <w:lang w:val="en-GB"/>
        </w:rPr>
      </w:pPr>
    </w:p>
    <w:p w14:paraId="38A75964"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Logistic regression</w:t>
      </w:r>
    </w:p>
    <w:p w14:paraId="071D1A63" w14:textId="77777777" w:rsidR="001971C1" w:rsidRPr="001971C1" w:rsidRDefault="001971C1" w:rsidP="001971C1">
      <w:pPr>
        <w:pStyle w:val="Heading3"/>
        <w:spacing w:line="480" w:lineRule="auto"/>
        <w:rPr>
          <w:rFonts w:ascii="Times New Roman" w:hAnsi="Times New Roman" w:cs="Times New Roman"/>
          <w:b/>
          <w:bCs/>
          <w:lang w:val="en-GB"/>
        </w:rPr>
      </w:pPr>
    </w:p>
    <w:p w14:paraId="0289FF44" w14:textId="70581971"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Children in the low weight category had higher odds of an adverse reaction (</w:t>
      </w:r>
      <w:proofErr w:type="spellStart"/>
      <w:r w:rsidRPr="001971C1">
        <w:rPr>
          <w:rFonts w:ascii="Times New Roman" w:hAnsi="Times New Roman" w:cs="Times New Roman"/>
          <w:lang w:val="en-GB"/>
        </w:rPr>
        <w:t>aOR</w:t>
      </w:r>
      <w:proofErr w:type="spellEnd"/>
      <w:r w:rsidRPr="001971C1">
        <w:rPr>
          <w:rFonts w:ascii="Times New Roman" w:hAnsi="Times New Roman" w:cs="Times New Roman"/>
          <w:lang w:val="en-GB"/>
        </w:rPr>
        <w:t xml:space="preserve"> [95% CI]: 1.05 (1.</w:t>
      </w:r>
      <w:r w:rsidR="00495D13">
        <w:rPr>
          <w:rFonts w:ascii="Times New Roman" w:hAnsi="Times New Roman" w:cs="Times New Roman"/>
          <w:lang w:val="en-GB"/>
        </w:rPr>
        <w:t>00</w:t>
      </w:r>
      <w:r w:rsidRPr="001971C1">
        <w:rPr>
          <w:rFonts w:ascii="Times New Roman" w:hAnsi="Times New Roman" w:cs="Times New Roman"/>
          <w:lang w:val="en-GB"/>
        </w:rPr>
        <w:t>, 1.10)) compared to those categorized in the normal weight category; while children in the high weight category had lower odds 0.95 (0.91, 0.99). Females had higher odds 1.15 (1.</w:t>
      </w:r>
      <w:r w:rsidR="00495D13">
        <w:rPr>
          <w:rFonts w:ascii="Times New Roman" w:hAnsi="Times New Roman" w:cs="Times New Roman"/>
          <w:lang w:val="en-GB"/>
        </w:rPr>
        <w:t>06</w:t>
      </w:r>
      <w:r w:rsidRPr="001971C1">
        <w:rPr>
          <w:rFonts w:ascii="Times New Roman" w:hAnsi="Times New Roman" w:cs="Times New Roman"/>
          <w:lang w:val="en-GB"/>
        </w:rPr>
        <w:t>, 1.2</w:t>
      </w:r>
      <w:r w:rsidR="00495D13">
        <w:rPr>
          <w:rFonts w:ascii="Times New Roman" w:hAnsi="Times New Roman" w:cs="Times New Roman"/>
          <w:lang w:val="en-GB"/>
        </w:rPr>
        <w:t>4</w:t>
      </w:r>
      <w:r w:rsidRPr="001971C1">
        <w:rPr>
          <w:rFonts w:ascii="Times New Roman" w:hAnsi="Times New Roman" w:cs="Times New Roman"/>
          <w:lang w:val="en-GB"/>
        </w:rPr>
        <w:t>) than males</w:t>
      </w:r>
      <w:r w:rsidR="00F67BE2">
        <w:rPr>
          <w:rFonts w:ascii="Times New Roman" w:hAnsi="Times New Roman" w:cs="Times New Roman"/>
          <w:lang w:val="en-GB"/>
        </w:rPr>
        <w:t xml:space="preserve"> having adjusted for all other factors</w:t>
      </w:r>
      <w:r w:rsidRPr="001971C1">
        <w:rPr>
          <w:rFonts w:ascii="Times New Roman" w:hAnsi="Times New Roman" w:cs="Times New Roman"/>
          <w:lang w:val="en-GB"/>
        </w:rPr>
        <w:t>. Children in 5 to 12 years age band had lower odds 0.6</w:t>
      </w:r>
      <w:r w:rsidR="00495D13">
        <w:rPr>
          <w:rFonts w:ascii="Times New Roman" w:hAnsi="Times New Roman" w:cs="Times New Roman"/>
          <w:lang w:val="en-GB"/>
        </w:rPr>
        <w:t>4</w:t>
      </w:r>
      <w:r w:rsidRPr="001971C1">
        <w:rPr>
          <w:rFonts w:ascii="Times New Roman" w:hAnsi="Times New Roman" w:cs="Times New Roman"/>
          <w:lang w:val="en-GB"/>
        </w:rPr>
        <w:t xml:space="preserve"> (0.</w:t>
      </w:r>
      <w:r w:rsidR="00495D13">
        <w:rPr>
          <w:rFonts w:ascii="Times New Roman" w:hAnsi="Times New Roman" w:cs="Times New Roman"/>
          <w:lang w:val="en-GB"/>
        </w:rPr>
        <w:t>59</w:t>
      </w:r>
      <w:r w:rsidRPr="001971C1">
        <w:rPr>
          <w:rFonts w:ascii="Times New Roman" w:hAnsi="Times New Roman" w:cs="Times New Roman"/>
          <w:lang w:val="en-GB"/>
        </w:rPr>
        <w:t xml:space="preserve">, 0.65) than those in the 1 to 4 months </w:t>
      </w:r>
      <w:r w:rsidR="00910F09">
        <w:rPr>
          <w:rFonts w:ascii="Times New Roman" w:hAnsi="Times New Roman" w:cs="Times New Roman"/>
          <w:lang w:val="en-GB"/>
        </w:rPr>
        <w:t xml:space="preserve">age </w:t>
      </w:r>
      <w:r w:rsidRPr="001971C1">
        <w:rPr>
          <w:rFonts w:ascii="Times New Roman" w:hAnsi="Times New Roman" w:cs="Times New Roman"/>
          <w:lang w:val="en-GB"/>
        </w:rPr>
        <w:t>band. Asians, mixed and other ethnicities had higher odds than the whites (with odds ratios of 1.3</w:t>
      </w:r>
      <w:r w:rsidR="002818C4">
        <w:rPr>
          <w:rFonts w:ascii="Times New Roman" w:hAnsi="Times New Roman" w:cs="Times New Roman"/>
          <w:lang w:val="en-GB"/>
        </w:rPr>
        <w:t xml:space="preserve">5 </w:t>
      </w:r>
      <w:r w:rsidRPr="001971C1">
        <w:rPr>
          <w:rFonts w:ascii="Times New Roman" w:hAnsi="Times New Roman" w:cs="Times New Roman"/>
          <w:lang w:val="en-GB"/>
        </w:rPr>
        <w:t>(1.</w:t>
      </w:r>
      <w:r w:rsidR="002818C4">
        <w:rPr>
          <w:rFonts w:ascii="Times New Roman" w:hAnsi="Times New Roman" w:cs="Times New Roman"/>
          <w:lang w:val="en-GB"/>
        </w:rPr>
        <w:t>0</w:t>
      </w:r>
      <w:r w:rsidRPr="001971C1">
        <w:rPr>
          <w:rFonts w:ascii="Times New Roman" w:hAnsi="Times New Roman" w:cs="Times New Roman"/>
          <w:lang w:val="en-GB"/>
        </w:rPr>
        <w:t>2, 1.</w:t>
      </w:r>
      <w:r w:rsidR="002818C4">
        <w:rPr>
          <w:rFonts w:ascii="Times New Roman" w:hAnsi="Times New Roman" w:cs="Times New Roman"/>
          <w:lang w:val="en-GB"/>
        </w:rPr>
        <w:t>84</w:t>
      </w:r>
      <w:r w:rsidRPr="001971C1">
        <w:rPr>
          <w:rFonts w:ascii="Times New Roman" w:hAnsi="Times New Roman" w:cs="Times New Roman"/>
          <w:lang w:val="en-GB"/>
        </w:rPr>
        <w:t>), 1.2</w:t>
      </w:r>
      <w:r w:rsidR="002818C4">
        <w:rPr>
          <w:rFonts w:ascii="Times New Roman" w:hAnsi="Times New Roman" w:cs="Times New Roman"/>
          <w:lang w:val="en-GB"/>
        </w:rPr>
        <w:t>0</w:t>
      </w:r>
      <w:r w:rsidRPr="001971C1">
        <w:rPr>
          <w:rFonts w:ascii="Times New Roman" w:hAnsi="Times New Roman" w:cs="Times New Roman"/>
          <w:lang w:val="en-GB"/>
        </w:rPr>
        <w:t xml:space="preserve"> (</w:t>
      </w:r>
      <w:r w:rsidR="002818C4">
        <w:rPr>
          <w:rFonts w:ascii="Times New Roman" w:hAnsi="Times New Roman" w:cs="Times New Roman"/>
          <w:lang w:val="en-GB"/>
        </w:rPr>
        <w:t>0.95</w:t>
      </w:r>
      <w:r w:rsidRPr="001971C1">
        <w:rPr>
          <w:rFonts w:ascii="Times New Roman" w:hAnsi="Times New Roman" w:cs="Times New Roman"/>
          <w:lang w:val="en-GB"/>
        </w:rPr>
        <w:t>, 1</w:t>
      </w:r>
      <w:r w:rsidR="002818C4">
        <w:rPr>
          <w:rFonts w:ascii="Times New Roman" w:hAnsi="Times New Roman" w:cs="Times New Roman"/>
          <w:lang w:val="en-GB"/>
        </w:rPr>
        <w:t>.52</w:t>
      </w:r>
      <w:r w:rsidRPr="001971C1">
        <w:rPr>
          <w:rFonts w:ascii="Times New Roman" w:hAnsi="Times New Roman" w:cs="Times New Roman"/>
          <w:lang w:val="en-GB"/>
        </w:rPr>
        <w:t>) and 1.</w:t>
      </w:r>
      <w:r w:rsidR="002818C4">
        <w:rPr>
          <w:rFonts w:ascii="Times New Roman" w:hAnsi="Times New Roman" w:cs="Times New Roman"/>
          <w:lang w:val="en-GB"/>
        </w:rPr>
        <w:t>92</w:t>
      </w:r>
      <w:r w:rsidRPr="001971C1">
        <w:rPr>
          <w:rFonts w:ascii="Times New Roman" w:hAnsi="Times New Roman" w:cs="Times New Roman"/>
          <w:lang w:val="en-GB"/>
        </w:rPr>
        <w:t xml:space="preserve"> (1.</w:t>
      </w:r>
      <w:r w:rsidR="002818C4">
        <w:rPr>
          <w:rFonts w:ascii="Times New Roman" w:hAnsi="Times New Roman" w:cs="Times New Roman"/>
          <w:lang w:val="en-GB"/>
        </w:rPr>
        <w:t>47</w:t>
      </w:r>
      <w:r w:rsidRPr="001971C1">
        <w:rPr>
          <w:rFonts w:ascii="Times New Roman" w:hAnsi="Times New Roman" w:cs="Times New Roman"/>
          <w:lang w:val="en-GB"/>
        </w:rPr>
        <w:t>, 2.</w:t>
      </w:r>
      <w:r w:rsidR="002818C4">
        <w:rPr>
          <w:rFonts w:ascii="Times New Roman" w:hAnsi="Times New Roman" w:cs="Times New Roman"/>
          <w:lang w:val="en-GB"/>
        </w:rPr>
        <w:t>52</w:t>
      </w:r>
      <w:r w:rsidRPr="001971C1">
        <w:rPr>
          <w:rFonts w:ascii="Times New Roman" w:hAnsi="Times New Roman" w:cs="Times New Roman"/>
          <w:lang w:val="en-GB"/>
        </w:rPr>
        <w:t xml:space="preserve">) respectively). Children in the deprivation </w:t>
      </w:r>
      <w:r w:rsidRPr="001971C1">
        <w:rPr>
          <w:rFonts w:ascii="Times New Roman" w:hAnsi="Times New Roman" w:cs="Times New Roman"/>
          <w:lang w:val="en-GB"/>
        </w:rPr>
        <w:lastRenderedPageBreak/>
        <w:t>quintiles 1 and 2 had higher odds of an adverse event than those in the deprivation quintile 5 (with odds ratios of 1.15 (1.0</w:t>
      </w:r>
      <w:r w:rsidR="002818C4">
        <w:rPr>
          <w:rFonts w:ascii="Times New Roman" w:hAnsi="Times New Roman" w:cs="Times New Roman"/>
          <w:lang w:val="en-GB"/>
        </w:rPr>
        <w:t>2</w:t>
      </w:r>
      <w:r w:rsidRPr="001971C1">
        <w:rPr>
          <w:rFonts w:ascii="Times New Roman" w:hAnsi="Times New Roman" w:cs="Times New Roman"/>
          <w:lang w:val="en-GB"/>
        </w:rPr>
        <w:t>, 1.</w:t>
      </w:r>
      <w:r w:rsidR="002818C4">
        <w:rPr>
          <w:rFonts w:ascii="Times New Roman" w:hAnsi="Times New Roman" w:cs="Times New Roman"/>
          <w:lang w:val="en-GB"/>
        </w:rPr>
        <w:t>30</w:t>
      </w:r>
      <w:r w:rsidRPr="001971C1">
        <w:rPr>
          <w:rFonts w:ascii="Times New Roman" w:hAnsi="Times New Roman" w:cs="Times New Roman"/>
          <w:lang w:val="en-GB"/>
        </w:rPr>
        <w:t>) and 1.08 (</w:t>
      </w:r>
      <w:r w:rsidR="002818C4">
        <w:rPr>
          <w:rFonts w:ascii="Times New Roman" w:hAnsi="Times New Roman" w:cs="Times New Roman"/>
          <w:lang w:val="en-GB"/>
        </w:rPr>
        <w:t>0.96</w:t>
      </w:r>
      <w:r w:rsidRPr="001971C1">
        <w:rPr>
          <w:rFonts w:ascii="Times New Roman" w:hAnsi="Times New Roman" w:cs="Times New Roman"/>
          <w:lang w:val="en-GB"/>
        </w:rPr>
        <w:t>, 1.</w:t>
      </w:r>
      <w:r w:rsidR="002818C4">
        <w:rPr>
          <w:rFonts w:ascii="Times New Roman" w:hAnsi="Times New Roman" w:cs="Times New Roman"/>
          <w:lang w:val="en-GB"/>
        </w:rPr>
        <w:t>23</w:t>
      </w:r>
      <w:r w:rsidRPr="001971C1">
        <w:rPr>
          <w:rFonts w:ascii="Times New Roman" w:hAnsi="Times New Roman" w:cs="Times New Roman"/>
          <w:lang w:val="en-GB"/>
        </w:rPr>
        <w:t xml:space="preserve">) respectively). The risk factors, odds ratios, upper and lower confidence intervals can be found </w:t>
      </w:r>
      <w:r w:rsidR="00C225A6">
        <w:rPr>
          <w:rFonts w:ascii="Times New Roman" w:hAnsi="Times New Roman" w:cs="Times New Roman"/>
          <w:lang w:val="en-GB"/>
        </w:rPr>
        <w:t xml:space="preserve">in </w:t>
      </w:r>
      <w:r>
        <w:fldChar w:fldCharType="begin"/>
      </w:r>
      <w:ins w:id="20" w:author="Sinead Brophy" w:date="2024-04-12T15:46:00Z">
        <w:r w:rsidR="00CA0652">
          <w:instrText>HYPERLINK "C:\\Users\\S.Brophy\\AppData\\Local\\Temp\\587bc44a-4c6e-489a-bcde-b6a0af1ac12c_final project (2).zip.12c\\final project\\tables\\table 2.docx"</w:instrText>
        </w:r>
      </w:ins>
      <w:del w:id="21" w:author="Sinead Brophy" w:date="2024-04-12T15:46:00Z">
        <w:r w:rsidDel="00CA0652">
          <w:delInstrText>HYPERLINK "tables/table%202.docx"</w:delInstrText>
        </w:r>
      </w:del>
      <w:r>
        <w:fldChar w:fldCharType="separate"/>
      </w:r>
      <w:r w:rsidR="00C225A6" w:rsidRPr="00C225A6">
        <w:rPr>
          <w:rStyle w:val="Hyperlink"/>
          <w:rFonts w:ascii="Times New Roman" w:hAnsi="Times New Roman" w:cs="Times New Roman"/>
          <w:lang w:val="en-GB"/>
        </w:rPr>
        <w:t>Table 2</w:t>
      </w:r>
      <w:r>
        <w:rPr>
          <w:rStyle w:val="Hyperlink"/>
          <w:rFonts w:ascii="Times New Roman" w:hAnsi="Times New Roman" w:cs="Times New Roman"/>
          <w:lang w:val="en-GB"/>
        </w:rPr>
        <w:fldChar w:fldCharType="end"/>
      </w:r>
      <w:r w:rsidRPr="001971C1">
        <w:rPr>
          <w:rFonts w:ascii="Times New Roman" w:hAnsi="Times New Roman" w:cs="Times New Roman"/>
          <w:lang w:val="en-GB"/>
        </w:rPr>
        <w:t xml:space="preserve">. The forest plots of the general adverse events, repeat GP oral antibiotics prescribing within 14 days after the initial prescription and hospital/emergency admission within 5 days of the initial prescription can be found in </w:t>
      </w:r>
      <w:r>
        <w:fldChar w:fldCharType="begin"/>
      </w:r>
      <w:ins w:id="22" w:author="Sinead Brophy" w:date="2024-04-12T15:46:00Z">
        <w:r w:rsidR="00CA0652">
          <w:instrText>HYPERLINK "C:\\Users\\S.Brophy\\AppData\\Local\\Temp\\587bc44a-4c6e-489a-bcde-b6a0af1ac12c_final project (2).zip.12c\\final project\\figures\\Figure 2.docx"</w:instrText>
        </w:r>
      </w:ins>
      <w:del w:id="23" w:author="Sinead Brophy" w:date="2024-04-12T15:46:00Z">
        <w:r w:rsidDel="00CA0652">
          <w:delInstrText>HYPERLINK "figures/Figure%202.docx"</w:delInstrText>
        </w:r>
      </w:del>
      <w:r>
        <w:fldChar w:fldCharType="separate"/>
      </w:r>
      <w:r w:rsidR="00BE0B95" w:rsidRPr="00BE0B95">
        <w:rPr>
          <w:rStyle w:val="Hyperlink"/>
          <w:rFonts w:ascii="Times New Roman" w:hAnsi="Times New Roman" w:cs="Times New Roman"/>
          <w:lang w:val="en-GB"/>
        </w:rPr>
        <w:t>Figure 2</w:t>
      </w:r>
      <w:r>
        <w:rPr>
          <w:rStyle w:val="Hyperlink"/>
          <w:rFonts w:ascii="Times New Roman" w:hAnsi="Times New Roman" w:cs="Times New Roman"/>
          <w:lang w:val="en-GB"/>
        </w:rPr>
        <w:fldChar w:fldCharType="end"/>
      </w:r>
      <w:r w:rsidR="00BE0B95">
        <w:rPr>
          <w:rFonts w:ascii="Times New Roman" w:hAnsi="Times New Roman" w:cs="Times New Roman"/>
          <w:lang w:val="en-GB"/>
        </w:rPr>
        <w:t xml:space="preserve">, </w:t>
      </w:r>
      <w:r>
        <w:fldChar w:fldCharType="begin"/>
      </w:r>
      <w:ins w:id="24" w:author="Sinead Brophy" w:date="2024-04-12T15:46:00Z">
        <w:r w:rsidR="00CA0652">
          <w:instrText>HYPERLINK "C:\\Users\\S.Brophy\\AppData\\Local\\Temp\\587bc44a-4c6e-489a-bcde-b6a0af1ac12c_final project (2).zip.12c\\final project\\figures\\Figure 3.docx"</w:instrText>
        </w:r>
      </w:ins>
      <w:del w:id="25" w:author="Sinead Brophy" w:date="2024-04-12T15:46:00Z">
        <w:r w:rsidDel="00CA0652">
          <w:delInstrText>HYPERLINK "figures/Figure%203.docx"</w:delInstrText>
        </w:r>
      </w:del>
      <w:r>
        <w:fldChar w:fldCharType="separate"/>
      </w:r>
      <w:r w:rsidR="00BE0B95" w:rsidRPr="00BE0B95">
        <w:rPr>
          <w:rStyle w:val="Hyperlink"/>
          <w:rFonts w:ascii="Times New Roman" w:hAnsi="Times New Roman" w:cs="Times New Roman"/>
          <w:lang w:val="en-GB"/>
        </w:rPr>
        <w:t>Figure 3</w:t>
      </w:r>
      <w:r>
        <w:rPr>
          <w:rStyle w:val="Hyperlink"/>
          <w:rFonts w:ascii="Times New Roman" w:hAnsi="Times New Roman" w:cs="Times New Roman"/>
          <w:lang w:val="en-GB"/>
        </w:rPr>
        <w:fldChar w:fldCharType="end"/>
      </w:r>
      <w:r w:rsidR="00BE0B95">
        <w:rPr>
          <w:rFonts w:ascii="Times New Roman" w:hAnsi="Times New Roman" w:cs="Times New Roman"/>
          <w:lang w:val="en-GB"/>
        </w:rPr>
        <w:t xml:space="preserve">, and </w:t>
      </w:r>
      <w:r>
        <w:fldChar w:fldCharType="begin"/>
      </w:r>
      <w:ins w:id="26" w:author="Sinead Brophy" w:date="2024-04-12T15:46:00Z">
        <w:r w:rsidR="00CA0652">
          <w:instrText>HYPERLINK "C:\\Users\\S.Brophy\\AppData\\Local\\Temp\\587bc44a-4c6e-489a-bcde-b6a0af1ac12c_final project (2).zip.12c\\final project\\figures\\Figure 4.docx"</w:instrText>
        </w:r>
      </w:ins>
      <w:del w:id="27" w:author="Sinead Brophy" w:date="2024-04-12T15:46:00Z">
        <w:r w:rsidDel="00CA0652">
          <w:delInstrText>HYPERLINK "figures/Figure%204.docx"</w:delInstrText>
        </w:r>
      </w:del>
      <w:r>
        <w:fldChar w:fldCharType="separate"/>
      </w:r>
      <w:r w:rsidR="00BE0B95" w:rsidRPr="00BE0B95">
        <w:rPr>
          <w:rStyle w:val="Hyperlink"/>
          <w:rFonts w:ascii="Times New Roman" w:hAnsi="Times New Roman" w:cs="Times New Roman"/>
          <w:lang w:val="en-GB"/>
        </w:rPr>
        <w:t>Figure 4</w:t>
      </w:r>
      <w:r>
        <w:rPr>
          <w:rStyle w:val="Hyperlink"/>
          <w:rFonts w:ascii="Times New Roman" w:hAnsi="Times New Roman" w:cs="Times New Roman"/>
          <w:lang w:val="en-GB"/>
        </w:rPr>
        <w:fldChar w:fldCharType="end"/>
      </w:r>
      <w:r w:rsidR="00BE0B95">
        <w:rPr>
          <w:rFonts w:ascii="Times New Roman" w:hAnsi="Times New Roman" w:cs="Times New Roman"/>
          <w:lang w:val="en-GB"/>
        </w:rPr>
        <w:t xml:space="preserve"> </w:t>
      </w:r>
      <w:r w:rsidRPr="001971C1">
        <w:rPr>
          <w:rFonts w:ascii="Times New Roman" w:hAnsi="Times New Roman" w:cs="Times New Roman"/>
          <w:lang w:val="en-GB"/>
        </w:rPr>
        <w:t>respectively</w:t>
      </w:r>
      <w:r w:rsidRPr="001971C1">
        <w:rPr>
          <w:rFonts w:ascii="Times New Roman" w:hAnsi="Times New Roman" w:cs="Times New Roman"/>
          <w:lang w:val="en-GB"/>
        </w:rPr>
        <w:br w:type="page"/>
      </w:r>
    </w:p>
    <w:p w14:paraId="03128922" w14:textId="77777777" w:rsidR="001971C1" w:rsidRPr="001971C1" w:rsidRDefault="001971C1" w:rsidP="001971C1">
      <w:pPr>
        <w:spacing w:line="480" w:lineRule="auto"/>
        <w:rPr>
          <w:rFonts w:ascii="Times New Roman" w:hAnsi="Times New Roman" w:cs="Times New Roman"/>
          <w:lang w:val="en-GB"/>
        </w:rPr>
        <w:sectPr w:rsidR="001971C1" w:rsidRPr="001971C1" w:rsidSect="00E62835">
          <w:pgSz w:w="11906" w:h="16838"/>
          <w:pgMar w:top="1440" w:right="1440" w:bottom="1440" w:left="1440" w:header="709" w:footer="709" w:gutter="0"/>
          <w:cols w:space="708"/>
          <w:docGrid w:linePitch="360"/>
        </w:sectPr>
      </w:pPr>
    </w:p>
    <w:p w14:paraId="79237E05" w14:textId="77777777" w:rsidR="001971C1" w:rsidRPr="0072611D" w:rsidRDefault="001971C1" w:rsidP="001971C1">
      <w:pPr>
        <w:spacing w:line="480" w:lineRule="auto"/>
        <w:rPr>
          <w:rFonts w:ascii="Times New Roman" w:hAnsi="Times New Roman" w:cs="Times New Roman"/>
          <w:b/>
          <w:bCs/>
          <w:lang w:val="en-GB"/>
        </w:rPr>
      </w:pPr>
      <w:r w:rsidRPr="0072611D">
        <w:rPr>
          <w:rFonts w:ascii="Times New Roman" w:hAnsi="Times New Roman" w:cs="Times New Roman"/>
          <w:b/>
          <w:bCs/>
          <w:lang w:val="en-GB"/>
        </w:rPr>
        <w:lastRenderedPageBreak/>
        <w:t>Discussion</w:t>
      </w:r>
    </w:p>
    <w:p w14:paraId="61A67E25" w14:textId="77777777" w:rsidR="001971C1" w:rsidRPr="001971C1" w:rsidRDefault="001971C1" w:rsidP="001971C1">
      <w:pPr>
        <w:spacing w:line="480" w:lineRule="auto"/>
        <w:rPr>
          <w:rFonts w:ascii="Times New Roman" w:hAnsi="Times New Roman" w:cs="Times New Roman"/>
          <w:lang w:val="en-GB"/>
        </w:rPr>
      </w:pPr>
    </w:p>
    <w:p w14:paraId="4B423F36"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rPr>
        <w:t xml:space="preserve">Children who were of low weight, female, of Asian, mixed, or </w:t>
      </w:r>
      <w:r w:rsidRPr="001971C1">
        <w:rPr>
          <w:rFonts w:ascii="Times New Roman" w:hAnsi="Times New Roman" w:cs="Times New Roman"/>
          <w:lang w:val="en-GB"/>
        </w:rPr>
        <w:t xml:space="preserve">other </w:t>
      </w:r>
      <w:r w:rsidRPr="001971C1">
        <w:rPr>
          <w:rFonts w:ascii="Times New Roman" w:hAnsi="Times New Roman" w:cs="Times New Roman"/>
        </w:rPr>
        <w:t>ethnic backgrounds, residing in deprivation quintile</w:t>
      </w:r>
      <w:r w:rsidR="00703962">
        <w:rPr>
          <w:rFonts w:ascii="Times New Roman" w:hAnsi="Times New Roman" w:cs="Times New Roman"/>
          <w:lang w:val="en-GB"/>
        </w:rPr>
        <w:t xml:space="preserve"> 1</w:t>
      </w:r>
      <w:r w:rsidRPr="001971C1">
        <w:rPr>
          <w:rFonts w:ascii="Times New Roman" w:hAnsi="Times New Roman" w:cs="Times New Roman"/>
        </w:rPr>
        <w:t xml:space="preserve"> </w:t>
      </w:r>
      <w:r w:rsidRPr="001971C1">
        <w:rPr>
          <w:rFonts w:ascii="Times New Roman" w:hAnsi="Times New Roman" w:cs="Times New Roman"/>
          <w:lang w:val="en-GB"/>
        </w:rPr>
        <w:t>or</w:t>
      </w:r>
      <w:r w:rsidRPr="001971C1">
        <w:rPr>
          <w:rFonts w:ascii="Times New Roman" w:hAnsi="Times New Roman" w:cs="Times New Roman"/>
        </w:rPr>
        <w:t xml:space="preserve"> aged between one and eleven months had higher odds of adverse events following oral antibiotic prescriptions compared to their respective reference groups</w:t>
      </w:r>
      <w:r w:rsidR="00F67BE2">
        <w:rPr>
          <w:rFonts w:ascii="Times New Roman" w:hAnsi="Times New Roman" w:cs="Times New Roman"/>
          <w:lang w:val="en-GB"/>
        </w:rPr>
        <w:t xml:space="preserve"> having adjusted for age, sex, ethnic group, deprivation quintiles, and weight category</w:t>
      </w:r>
      <w:r w:rsidRPr="001971C1">
        <w:rPr>
          <w:rFonts w:ascii="Times New Roman" w:hAnsi="Times New Roman" w:cs="Times New Roman"/>
        </w:rPr>
        <w:t>. Conversely, children categorized as high weight and older children (ages 5 to 12 years) demonstrated lower odds of experiencing adverse events.</w:t>
      </w:r>
      <w:r w:rsidRPr="001971C1">
        <w:rPr>
          <w:rFonts w:ascii="Times New Roman" w:hAnsi="Times New Roman" w:cs="Times New Roman"/>
          <w:lang w:val="en-GB"/>
        </w:rPr>
        <w:t xml:space="preserve"> Similarly, those of low weight, smaller children (aged up-to 28 days or between one to eleven months), of Asian, mixed, or other ethnicities, or residing in deprivation quintile 1 were found to have an increased odds of a hospital/emergency admission within 5 days of the initial oral antibiotic prescribed. This was in sharp contrast to the result from investigating the repeat primary care prescription of oral antibiotics within 14 days of the initial oral antibiotic as children who were of low weight, residing in deprivation quintile 4, or female were found to have higher odds of this subset of adverse event. The reason for the observed trend is unknown and requires further investigation, ideally in a more ethnically diverse population with a more equal representation of the various age bands.  </w:t>
      </w:r>
    </w:p>
    <w:p w14:paraId="477FD86D" w14:textId="77777777" w:rsidR="001971C1" w:rsidRPr="001971C1" w:rsidRDefault="001971C1" w:rsidP="001971C1">
      <w:pPr>
        <w:spacing w:line="480" w:lineRule="auto"/>
        <w:rPr>
          <w:rFonts w:ascii="Times New Roman" w:hAnsi="Times New Roman" w:cs="Times New Roman"/>
        </w:rPr>
      </w:pPr>
    </w:p>
    <w:p w14:paraId="0E9EB753" w14:textId="77777777"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rPr>
        <w:t xml:space="preserve">Our findings align with Bielicki et al.'s assertion that weight, in addition to age bands, is a crucial variable in antibiotic prescription for children </w:t>
      </w:r>
      <w:r w:rsidRPr="001971C1">
        <w:rPr>
          <w:rFonts w:ascii="Times New Roman" w:hAnsi="Times New Roman" w:cs="Times New Roman"/>
        </w:rPr>
        <w:fldChar w:fldCharType="begin"/>
      </w:r>
      <w:r w:rsidRPr="001971C1">
        <w:rPr>
          <w:rFonts w:ascii="Times New Roman" w:hAnsi="Times New Roman" w:cs="Times New Roman"/>
        </w:rPr>
        <w:instrText xml:space="preserve"> ADDIN ZOTERO_ITEM CSL_CITATION {"citationID":"Koce7hQJ","properties":{"formattedCitation":"(8)","plainCitation":"(8)","noteIndex":0},"citationItems":[{"id":636,"uris":["http://zotero.org/users/local/jK4j4etU/items/NE2GYZ3U"],"itemData":{"id":636,"type":"article-journal","abstract":"&lt;p&gt;&lt;b&gt;J A Bielicki and colleagues&lt;/b&gt; compare common strategies for selecting antibiotic dose for children and discuss how best to balance usability with accuracy &lt;/p&gt;","container-title":"BMJ","DOI":"10.1136/bmj.h5447","ISSN":"1756-1833","journalAbbreviation":"BMJ","language":"en","license":"© BMJ Publishing Group Ltd 2015","note":"publisher: British Medical Journal Publishing Group\nsection: Analysis\nPMID: 26537515","page":"h5447","source":"www.bmj.com","title":"Not too little, not too much: problems of selecting oral antibiotic dose for children","title-short":"Not too little, not too much","volume":"351","author":[{"family":"Bielicki","given":"J. A."},{"family":"Barker","given":"C. I. S."},{"family":"Saxena","given":"S."},{"family":"Wong","given":"I. C. K."},{"family":"Long","given":"P. F."},{"family":"Sharland","given":"M."}],"issued":{"date-parts":[["2015",11,3]]}}}],"schema":"https://github.com/citation-style-language/schema/raw/master/csl-citation.json"} </w:instrText>
      </w:r>
      <w:r w:rsidRPr="001971C1">
        <w:rPr>
          <w:rFonts w:ascii="Times New Roman" w:hAnsi="Times New Roman" w:cs="Times New Roman"/>
        </w:rPr>
        <w:fldChar w:fldCharType="separate"/>
      </w:r>
      <w:r w:rsidRPr="001971C1">
        <w:rPr>
          <w:rFonts w:ascii="Times New Roman" w:hAnsi="Times New Roman" w:cs="Times New Roman"/>
          <w:noProof/>
        </w:rPr>
        <w:t>(8)</w:t>
      </w:r>
      <w:r w:rsidRPr="001971C1">
        <w:rPr>
          <w:rFonts w:ascii="Times New Roman" w:hAnsi="Times New Roman" w:cs="Times New Roman"/>
        </w:rPr>
        <w:fldChar w:fldCharType="end"/>
      </w:r>
      <w:r w:rsidRPr="001971C1">
        <w:rPr>
          <w:rFonts w:ascii="Times New Roman" w:hAnsi="Times New Roman" w:cs="Times New Roman"/>
        </w:rPr>
        <w:t xml:space="preserve">. Specifically, our results indicate that children classified as low weight for their sex and age band exhibit elevated odds of adverse events, consistent with existing literature </w:t>
      </w:r>
      <w:r w:rsidRPr="001971C1">
        <w:rPr>
          <w:rFonts w:ascii="Times New Roman" w:hAnsi="Times New Roman" w:cs="Times New Roman"/>
        </w:rPr>
        <w:fldChar w:fldCharType="begin"/>
      </w:r>
      <w:r w:rsidR="005C109E">
        <w:rPr>
          <w:rFonts w:ascii="Times New Roman" w:hAnsi="Times New Roman" w:cs="Times New Roman"/>
        </w:rPr>
        <w:instrText xml:space="preserve"> ADDIN ZOTERO_ITEM CSL_CITATION {"citationID":"k09GNqQ9","properties":{"formattedCitation":"(32)","plainCitation":"(32)","noteIndex":0},"citationItems":[{"id":743,"uris":["http://zotero.org/users/local/jK4j4etU/items/NTKJRIV3"],"itemData":{"id":743,"type":"article-journal","abstract":"Safety and efficacy of direct oral anticoagulants (DOAC) in low weight patients with atrial fibrillation (AF) is unclear due to few low body weight patients enrolled in clinical trials. To assess bleeding and thrombotic event rates for patients with AF that are prescribed apixaban and have a low versus normal body weight. We analyzed patients with AF prescribed apixaban from 2017 to 2020 with at least 12 months of follow-up. Patients were divided into low [&lt; 60 kg (kg)] and normal (60-100 kg) weight cohorts. Bleeding and thrombotic event rates were compared. Poisson regression and Cox proportional hazard models were used to estimate adjusted adverse event rates. A total of 545 patients met inclusion criteria. In the unadjusted analysis, there was an increase in non-major bleeding events requiring an Emergency Department visit more often in the low versus normal weight cohort (10.8 versus 7.4 per 100 patient-years, p = 0.15). Thrombotic event rates also occurred more often in the lower versus normal weight cohort (2.4 versus 0.9 per 100 patient-years, p = 0.09). However, adjusted analysis found no statistically significant difference in bleeding or thrombotic events between low and normal weight cohorts. The adjusted hazard ratio for bleeding was similar between the two weight cohorts. The use of apixaban in low body weight patients was not associated with higher rates of bleeding or thrombotic events, compared to those with normal body weight, after adjusting for potential confounding covariates. Larger studies may offer further insight into the overall safety and efficacy of DOAC therapy in these patients.","container-title":"Journal of Thrombosis and Thrombolysis","DOI":"10.1007/s11239-023-02777-y","ISSN":"1573-742X","issue":"4","journalAbbreviation":"J Thromb Thrombolysis","language":"eng","note":"PMID: 36715882","page":"680-684","source":"PubMed","title":"Adverse events in low versus normal body weight patients prescribed apixaban for atrial fibrillation","volume":"55","author":[{"family":"DeCamillo","given":"Deborah"},{"family":"Haymart","given":"Brian"},{"family":"Kong","given":"Xiaowen"},{"family":"Kaatz","given":"Scott"},{"family":"Ali","given":"Mona A."},{"family":"Barnes","given":"Geoffrey D."}],"issued":{"date-parts":[["2023",5]]}}}],"schema":"https://github.com/citation-style-language/schema/raw/master/csl-citation.json"} </w:instrText>
      </w:r>
      <w:r w:rsidRPr="001971C1">
        <w:rPr>
          <w:rFonts w:ascii="Times New Roman" w:hAnsi="Times New Roman" w:cs="Times New Roman"/>
        </w:rPr>
        <w:fldChar w:fldCharType="separate"/>
      </w:r>
      <w:r w:rsidR="005C109E">
        <w:rPr>
          <w:rFonts w:ascii="Times New Roman" w:hAnsi="Times New Roman" w:cs="Times New Roman"/>
          <w:noProof/>
        </w:rPr>
        <w:t>(32)</w:t>
      </w:r>
      <w:r w:rsidRPr="001971C1">
        <w:rPr>
          <w:rFonts w:ascii="Times New Roman" w:hAnsi="Times New Roman" w:cs="Times New Roman"/>
        </w:rPr>
        <w:fldChar w:fldCharType="end"/>
      </w:r>
      <w:r w:rsidRPr="001971C1">
        <w:rPr>
          <w:rFonts w:ascii="Times New Roman" w:hAnsi="Times New Roman" w:cs="Times New Roman"/>
        </w:rPr>
        <w:t xml:space="preserve">. Conversely, our observation that high weight category children have lower odds of adverse events compared to those of normal weight provides further support to this notion. Taken together, these findings underscore the </w:t>
      </w:r>
      <w:r w:rsidRPr="001971C1">
        <w:rPr>
          <w:rFonts w:ascii="Times New Roman" w:hAnsi="Times New Roman" w:cs="Times New Roman"/>
        </w:rPr>
        <w:lastRenderedPageBreak/>
        <w:t>importance of considering weight alongside age when prescribing oral antibiotics to children, offering a potential avenue to mitigate adverse events in this population.</w:t>
      </w:r>
    </w:p>
    <w:p w14:paraId="79EBA9F0" w14:textId="77777777" w:rsidR="001971C1" w:rsidRPr="001971C1" w:rsidRDefault="001971C1" w:rsidP="001971C1">
      <w:pPr>
        <w:spacing w:line="480" w:lineRule="auto"/>
        <w:rPr>
          <w:rFonts w:ascii="Times New Roman" w:hAnsi="Times New Roman" w:cs="Times New Roman"/>
        </w:rPr>
      </w:pPr>
    </w:p>
    <w:p w14:paraId="60E364A1" w14:textId="5030367B"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lang w:val="en-GB"/>
        </w:rPr>
        <w:t>S</w:t>
      </w:r>
      <w:r w:rsidRPr="001971C1">
        <w:rPr>
          <w:rFonts w:ascii="Times New Roman" w:hAnsi="Times New Roman" w:cs="Times New Roman"/>
        </w:rPr>
        <w:t xml:space="preserve">tudies have </w:t>
      </w:r>
      <w:r w:rsidRPr="001971C1">
        <w:rPr>
          <w:rFonts w:ascii="Times New Roman" w:hAnsi="Times New Roman" w:cs="Times New Roman"/>
          <w:lang w:val="en-GB"/>
        </w:rPr>
        <w:t>shown</w:t>
      </w:r>
      <w:r w:rsidRPr="001971C1">
        <w:rPr>
          <w:rFonts w:ascii="Times New Roman" w:hAnsi="Times New Roman" w:cs="Times New Roman"/>
        </w:rPr>
        <w:t xml:space="preserve"> that babies of </w:t>
      </w:r>
      <w:ins w:id="28" w:author="Sinead Brophy" w:date="2024-04-12T15:42:00Z">
        <w:r w:rsidR="00CA0652">
          <w:rPr>
            <w:rFonts w:ascii="Times New Roman" w:hAnsi="Times New Roman" w:cs="Times New Roman"/>
            <w:lang w:val="en-GB"/>
          </w:rPr>
          <w:t>A</w:t>
        </w:r>
      </w:ins>
      <w:del w:id="29" w:author="Sinead Brophy" w:date="2024-04-12T15:41:00Z">
        <w:r w:rsidRPr="001971C1" w:rsidDel="00CA0652">
          <w:rPr>
            <w:rFonts w:ascii="Times New Roman" w:hAnsi="Times New Roman" w:cs="Times New Roman"/>
            <w:lang w:val="en-GB"/>
          </w:rPr>
          <w:delText>a</w:delText>
        </w:r>
      </w:del>
      <w:r w:rsidRPr="001971C1">
        <w:rPr>
          <w:rFonts w:ascii="Times New Roman" w:hAnsi="Times New Roman" w:cs="Times New Roman"/>
        </w:rPr>
        <w:t>sian</w:t>
      </w:r>
      <w:r w:rsidRPr="001971C1">
        <w:rPr>
          <w:rFonts w:ascii="Times New Roman" w:hAnsi="Times New Roman" w:cs="Times New Roman"/>
          <w:lang w:val="en-GB"/>
        </w:rPr>
        <w:t xml:space="preserve"> (</w:t>
      </w:r>
      <w:r w:rsidRPr="001971C1">
        <w:rPr>
          <w:rFonts w:ascii="Times New Roman" w:hAnsi="Times New Roman" w:cs="Times New Roman"/>
        </w:rPr>
        <w:t>Indian, Pakistani, Bangladeshi, Chinese, and other Asian ethnic</w:t>
      </w:r>
      <w:r w:rsidRPr="001971C1">
        <w:rPr>
          <w:rFonts w:ascii="Times New Roman" w:hAnsi="Times New Roman" w:cs="Times New Roman"/>
          <w:lang w:val="en-GB"/>
        </w:rPr>
        <w:t xml:space="preserve"> groups) ethnicity tend to</w:t>
      </w:r>
      <w:r w:rsidRPr="001971C1">
        <w:rPr>
          <w:rFonts w:ascii="Times New Roman" w:hAnsi="Times New Roman" w:cs="Times New Roman"/>
        </w:rPr>
        <w:t xml:space="preserve"> </w:t>
      </w:r>
      <w:r w:rsidRPr="001971C1">
        <w:rPr>
          <w:rFonts w:ascii="Times New Roman" w:hAnsi="Times New Roman" w:cs="Times New Roman"/>
          <w:lang w:val="en-GB"/>
        </w:rPr>
        <w:t>have</w:t>
      </w:r>
      <w:r w:rsidRPr="001971C1">
        <w:rPr>
          <w:rFonts w:ascii="Times New Roman" w:hAnsi="Times New Roman" w:cs="Times New Roman"/>
        </w:rPr>
        <w:t xml:space="preserve"> lower b</w:t>
      </w:r>
      <w:proofErr w:type="spellStart"/>
      <w:r w:rsidRPr="001971C1">
        <w:rPr>
          <w:rFonts w:ascii="Times New Roman" w:hAnsi="Times New Roman" w:cs="Times New Roman"/>
          <w:lang w:val="en-GB"/>
        </w:rPr>
        <w:t>ody</w:t>
      </w:r>
      <w:proofErr w:type="spellEnd"/>
      <w:r w:rsidRPr="001971C1">
        <w:rPr>
          <w:rFonts w:ascii="Times New Roman" w:hAnsi="Times New Roman" w:cs="Times New Roman"/>
        </w:rPr>
        <w:t xml:space="preserve"> weights in comparison to those of Caucasian ancestry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{"citationID":"O81GbfNH","properties":{"formattedCitation":"(33,34)","plainCitation":"(33,34)","noteIndex":0},"citationItems":[{"id":736,"uris":["http://zotero.org/users/local/jK4j4etU/items/23X6K4SL"],"itemData":{"id":736,"type":"webpage","title":"Differences in body composition between infants of South Asian and European ancestry: the London Mother and Baby Study - PMC","URL":"https://www.ncbi.nlm.nih.gov/pmc/articles/PMC3465771/","accessed":{"date-parts":[["2024",2,18]]}}},{"id":737,"uris":["http://zotero.org/users/local/jK4j4etU/items/K2D77J3H"],"itemData":{"id":737,"type":"article-journal","abstract":"Babies born in developing countries tend to be lighter at birth than babies born in more advantaged countries although within developing countries more affluent mothers have babies whose birthweights are similar to those of babies in the developed world. Emigration to a more advantaged country results in an increase in birthweights. Thus it has been estimated that the average birthweight of babies born in the UK to mothers born on the Indian subcontinent is about 300 g greater than that of babies born in India …","container-title":"Archives of Disease in Childhood","DOI":"10.1136/adc.87.6.538","ISSN":"0003-9888, 1468-2044","issue":"6","language":"en","license":"Copyright 2002 Archives of Disease in Childhood","note":"publisher: BMJ Publishing Group Ltd\nsection: Archivist\nPMID: 12456560","page":"538-538","source":"adc.bmj.com","title":"Babies of Asian families in the UK are still smaller at birth","volume":"87","author":[{"family":"Health","given":"BMJ Publishing Group Ltd and Royal College of Paediatrics and Child"}],"issued":{"date-parts":[["2002",12,1]]}}}],"schema":"https://github.com/citation-style-language/schema/raw/master/csl-citation.json"}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(33,34)</w:t>
      </w:r>
      <w:r w:rsidRPr="001971C1">
        <w:rPr>
          <w:rFonts w:ascii="Times New Roman" w:hAnsi="Times New Roman" w:cs="Times New Roman"/>
          <w:lang w:val="en-GB"/>
        </w:rPr>
        <w:fldChar w:fldCharType="end"/>
      </w:r>
      <w:r w:rsidRPr="001971C1">
        <w:rPr>
          <w:rFonts w:ascii="Times New Roman" w:hAnsi="Times New Roman" w:cs="Times New Roman"/>
          <w:color w:val="0D0D0D"/>
          <w:shd w:val="clear" w:color="auto" w:fill="FFFFFF"/>
        </w:rPr>
        <w:t>.</w:t>
      </w:r>
      <w:r w:rsidRPr="001971C1">
        <w:rPr>
          <w:rFonts w:ascii="Times New Roman" w:hAnsi="Times New Roman" w:cs="Times New Roman"/>
          <w:color w:val="0D0D0D"/>
          <w:shd w:val="clear" w:color="auto" w:fill="FFFFFF"/>
          <w:lang w:val="en-GB"/>
        </w:rPr>
        <w:t xml:space="preserve"> </w:t>
      </w:r>
      <w:r w:rsidRPr="001971C1">
        <w:rPr>
          <w:rFonts w:ascii="Times New Roman" w:hAnsi="Times New Roman" w:cs="Times New Roman"/>
          <w:color w:val="0D0D0D"/>
          <w:shd w:val="clear" w:color="auto" w:fill="FFFFFF"/>
        </w:rPr>
        <w:t xml:space="preserve">This observation may </w:t>
      </w:r>
      <w:r w:rsidRPr="001971C1">
        <w:rPr>
          <w:rFonts w:ascii="Times New Roman" w:hAnsi="Times New Roman" w:cs="Times New Roman"/>
          <w:color w:val="0D0D0D"/>
          <w:shd w:val="clear" w:color="auto" w:fill="FFFFFF"/>
          <w:lang w:val="en-GB"/>
        </w:rPr>
        <w:t>suggest</w:t>
      </w:r>
      <w:r w:rsidRPr="001971C1">
        <w:rPr>
          <w:rFonts w:ascii="Times New Roman" w:hAnsi="Times New Roman" w:cs="Times New Roman"/>
          <w:color w:val="0D0D0D"/>
          <w:shd w:val="clear" w:color="auto" w:fill="FFFFFF"/>
        </w:rPr>
        <w:t xml:space="preserve"> that the </w:t>
      </w:r>
      <w:r w:rsidRPr="001971C1">
        <w:rPr>
          <w:rFonts w:ascii="Times New Roman" w:hAnsi="Times New Roman" w:cs="Times New Roman"/>
          <w:color w:val="0D0D0D"/>
          <w:shd w:val="clear" w:color="auto" w:fill="FFFFFF"/>
          <w:lang w:val="en-GB"/>
        </w:rPr>
        <w:t>increased odds</w:t>
      </w:r>
      <w:r w:rsidRPr="001971C1">
        <w:rPr>
          <w:rFonts w:ascii="Times New Roman" w:hAnsi="Times New Roman" w:cs="Times New Roman"/>
          <w:color w:val="0D0D0D"/>
          <w:shd w:val="clear" w:color="auto" w:fill="FFFFFF"/>
        </w:rPr>
        <w:t xml:space="preserve"> of </w:t>
      </w:r>
      <w:r w:rsidRPr="001971C1">
        <w:rPr>
          <w:rFonts w:ascii="Times New Roman" w:hAnsi="Times New Roman" w:cs="Times New Roman"/>
          <w:color w:val="0D0D0D"/>
          <w:shd w:val="clear" w:color="auto" w:fill="FFFFFF"/>
          <w:lang w:val="en-GB"/>
        </w:rPr>
        <w:t xml:space="preserve">general </w:t>
      </w:r>
      <w:r w:rsidRPr="001971C1">
        <w:rPr>
          <w:rFonts w:ascii="Times New Roman" w:hAnsi="Times New Roman" w:cs="Times New Roman"/>
          <w:color w:val="0D0D0D"/>
          <w:shd w:val="clear" w:color="auto" w:fill="FFFFFF"/>
        </w:rPr>
        <w:t>adverse events among minority ethnic groups could be attributed, at least in part, to the lower birth weight prevalent in these populations</w:t>
      </w:r>
      <w:r w:rsidRPr="001971C1">
        <w:rPr>
          <w:rFonts w:ascii="Times New Roman" w:hAnsi="Times New Roman" w:cs="Times New Roman"/>
          <w:color w:val="0D0D0D"/>
          <w:shd w:val="clear" w:color="auto" w:fill="FFFFFF"/>
          <w:lang w:val="en-GB"/>
        </w:rPr>
        <w:t xml:space="preserve">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{"citationID":"nVTmWLNe","properties":{"formattedCitation":"(35)","plainCitation":"(35)","noteIndex":0},"citationItems":[{"id":740,"uris":["http://zotero.org/users/local/jK4j4etU/items/7X4KAXTD"],"itemData":{"id":740,"type":"article-journal","abstract":"Birthweight varies according to ethnic group, but it is not clear why such differences exist. We examine the contribution of socioeconomic, maternal and behavioural factors to differences in mean birthweight and the prevalence of low birthweight across ethnic groups.Data from the nationally representative UK Millennium Cohort Study (n = 16 157) on White, Indian, Pakistani, Bangladeshi, Black Caribbean and Black African infants were analysed. Cohort members were born in 2000–02, and data on birthweight, maternal, infant, behavioural and socioeconomic factors were collected by home interviews.Indian, Pakistani and Bangladeshi infants were 280–350 g lighter, and 2.5 times more likely to be low birthweight compared with White infants. Black Caribbean infants were 150 g and Black African infants 70 g lighter compared with White infants, and Black Caribbean and Black African infants were 60% more likely to be low birthweight compared with White infants. For Black Caribbean, Black African, Bangladeshi and Pakistani infants, socioeconomic factors were important in explaining birthweight differences and, for Indian and Bangladeshi infants, maternal and infant factors were important in explaining birthweight differences.Future policies aimed at reducing inequalities in birthweight must pay attention to the different socioeconomic and culturally-related profiles of ethnic minority groups in the UK.","container-title":"Journal of Public Health","DOI":"10.1093/pubmed/fdn057","ISSN":"1741-3842","issue":"1","journalAbbreviation":"Journal of Public Health","page":"131-137","source":"Silverchair","title":"Why does birthweight vary among ethnic groups in the UK? Findings from the Millennium Cohort Study","title-short":"Why does birthweight vary among ethnic groups in the UK?","volume":"31","author":[{"family":"Kelly","given":"Y."},{"family":"Panico","given":"L."},{"family":"Bartley","given":"M."},{"family":"Marmot","given":"M."},{"family":"Nazroo","given":"J."},{"family":"Sacker","given":"A."}],"issued":{"date-parts":[["2009",3,1]]}}}],"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(35)</w:t>
      </w:r>
      <w:r w:rsidRPr="001971C1">
        <w:rPr>
          <w:rFonts w:ascii="Times New Roman" w:hAnsi="Times New Roman" w:cs="Times New Roman"/>
          <w:lang w:val="en-GB"/>
        </w:rPr>
        <w:fldChar w:fldCharType="end"/>
      </w:r>
      <w:r w:rsidRPr="001971C1">
        <w:rPr>
          <w:rFonts w:ascii="Times New Roman" w:hAnsi="Times New Roman" w:cs="Times New Roman"/>
          <w:lang w:val="en-GB"/>
        </w:rPr>
        <w:t>.</w:t>
      </w:r>
      <w:r w:rsidRPr="001971C1">
        <w:rPr>
          <w:rFonts w:ascii="Times New Roman" w:hAnsi="Times New Roman" w:cs="Times New Roman"/>
        </w:rPr>
        <w:t xml:space="preserve"> </w:t>
      </w:r>
      <w:r w:rsidR="0095175C">
        <w:rPr>
          <w:rFonts w:ascii="Times New Roman" w:hAnsi="Times New Roman" w:cs="Times New Roman"/>
          <w:lang w:val="en-GB"/>
        </w:rPr>
        <w:t>Children of other ethnicity</w:t>
      </w:r>
      <w:r w:rsidRPr="001971C1">
        <w:rPr>
          <w:rFonts w:ascii="Times New Roman" w:hAnsi="Times New Roman" w:cs="Times New Roman"/>
        </w:rPr>
        <w:t xml:space="preserve"> show a tendency towards very high odds (OR 1.84 (1.53, 2.19)) of adverse events. However, </w:t>
      </w:r>
      <w:r w:rsidR="0095175C">
        <w:rPr>
          <w:rFonts w:ascii="Times New Roman" w:hAnsi="Times New Roman" w:cs="Times New Roman"/>
          <w:lang w:val="en-GB"/>
        </w:rPr>
        <w:t>the prevalence of this ethnic group</w:t>
      </w:r>
      <w:r w:rsidRPr="001971C1">
        <w:rPr>
          <w:rFonts w:ascii="Times New Roman" w:hAnsi="Times New Roman" w:cs="Times New Roman"/>
        </w:rPr>
        <w:t xml:space="preserve"> in Wales is small (0.86%) and results in a wide confidence interval so the likely odds ratio is inconclusive and would require further investigation.</w:t>
      </w:r>
    </w:p>
    <w:p w14:paraId="0E986BDA" w14:textId="77777777" w:rsidR="001971C1" w:rsidRPr="001971C1" w:rsidRDefault="001971C1" w:rsidP="001971C1">
      <w:pPr>
        <w:spacing w:line="480" w:lineRule="auto"/>
        <w:rPr>
          <w:rFonts w:ascii="Times New Roman" w:hAnsi="Times New Roman" w:cs="Times New Roman"/>
          <w:lang w:val="en-GB"/>
        </w:rPr>
      </w:pPr>
    </w:p>
    <w:p w14:paraId="086E4B3D"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Based on our findings, children living in more deprived socioeconomic conditions (deprivation quintile</w:t>
      </w:r>
      <w:r w:rsidR="00703962">
        <w:rPr>
          <w:rFonts w:ascii="Times New Roman" w:hAnsi="Times New Roman" w:cs="Times New Roman"/>
          <w:lang w:val="en-GB"/>
        </w:rPr>
        <w:t xml:space="preserve"> 1</w:t>
      </w:r>
      <w:r w:rsidRPr="001971C1">
        <w:rPr>
          <w:rFonts w:ascii="Times New Roman" w:hAnsi="Times New Roman" w:cs="Times New Roman"/>
          <w:lang w:val="en-GB"/>
        </w:rPr>
        <w:t xml:space="preserve">) have greater odds of a general adverse event when compared to those of the least deprived quintiles. </w:t>
      </w:r>
      <w:r w:rsidRPr="001971C1">
        <w:rPr>
          <w:rFonts w:ascii="Times New Roman" w:hAnsi="Times New Roman" w:cs="Times New Roman"/>
        </w:rPr>
        <w:t xml:space="preserve">This pattern is similar to those shown recent studies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{"citationID":"Ojy2fZwk","properties":{"formattedCitation":"(36,37)","plainCitation":"(36,37)","noteIndex":0},"citationItems":[{"id":747,"uris":["http://zotero.org/users/local/jK4j4etU/items/P4TMQ9TD"],"itemData":{"id":747,"type":"article-journal","abstract":"Child poverty in Canada is a significant public health concern. Because child development during the early years lays the foundation for later health and development, children must be given the best possible start in life. Family income is a key determinant of healthy child development. Children in families with greater material resources enjoy more secure living conditions and greater access to a range of opportunities that are often unavailable to children from low-income families. On average, children living in low-income families or neighbourhoods have poorer health outcomes. Furthermore, poverty affects children’s health not only when they are young, but also later in their lives as adults. The health sector should provide services to mitigate the health effects of poverty, and articulate the health-related significance of child poverty, in collaboration with other sectors to advance healthy public policy.","container-title":"Paediatrics &amp; Child Health","ISSN":"1205-7088","issue":"8","journalAbbreviation":"Paediatr Child Health","note":"PMID: 19030444\nPMCID: PMC2528796","page":"667-672","source":"PubMed Central","title":"The impact of poverty on the current and future health status of children","volume":"12","author":[{"family":"Gupta","given":"Rita Paul-Sen"},{"family":"Wit","given":"Margaret L","non-dropping-particle":"de"},{"family":"McKeown","given":"David"}],"issued":{"date-parts":[["2007",10]]}}},{"id":750,"uris":["http://zotero.org/users/local/jK4j4etU/items/6AEIU7MN"],"itemData":{"id":750,"type":"article-journal","container-title":"CMAJ : Canadian Medical Association Journal","DOI":"10.1503/cmaj.140930","ISSN":"0820-3946","issue":"5","journalAbbreviation":"CMAJ","note":"PMID: 25583665\nPMCID: PMC4361099","page":"311-312","source":"PubMed Central","title":"Child well-being in Canada: How can we improve on “average”?","title-short":"Child well-being in Canada","volume":"187","author":[{"family":"Hepburn","given":"Charlotte Moore"},{"family":"Daneman","given":"Denis"}],"issued":{"date-parts":[["2015",3,17]]}}}],"schema":"https://github.com/citation-style-language/schema/raw/master/csl-citation.json"}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(36,37)</w:t>
      </w:r>
      <w:r w:rsidRPr="001971C1">
        <w:rPr>
          <w:rFonts w:ascii="Times New Roman" w:hAnsi="Times New Roman" w:cs="Times New Roman"/>
          <w:lang w:val="en-GB"/>
        </w:rPr>
        <w:fldChar w:fldCharType="end"/>
      </w:r>
      <w:r w:rsidRPr="001971C1">
        <w:rPr>
          <w:rFonts w:ascii="Times New Roman" w:hAnsi="Times New Roman" w:cs="Times New Roman"/>
          <w:lang w:val="en-GB"/>
        </w:rPr>
        <w:t>.</w:t>
      </w:r>
    </w:p>
    <w:p w14:paraId="0A4909C0" w14:textId="77777777" w:rsidR="001971C1" w:rsidRPr="001971C1" w:rsidRDefault="001971C1" w:rsidP="001971C1">
      <w:pPr>
        <w:spacing w:line="480" w:lineRule="auto"/>
        <w:rPr>
          <w:rFonts w:ascii="Times New Roman" w:hAnsi="Times New Roman" w:cs="Times New Roman"/>
          <w:lang w:val="en-GB"/>
        </w:rPr>
      </w:pPr>
    </w:p>
    <w:p w14:paraId="2F07D322"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 xml:space="preserve">Sex also appears to be associated with general adverse event outcome in children prescribed with oral antibiotics; with our result suggesting that females have higher odds than males to experience a general adverse event. Given that boys tend to have a higher weight trajectory than girls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sMu2ByMi","properties":{"formattedCitation":"(38)","plainCitation":"(38)","noteIndex":0},"citationItems":[{"id":684,"uris":["http://zotero.org/users/local/jK4j4etU/items/G48S3K72"],"itemData":{"id":684,"type":"webpage","language":"en","title":"Weight-for-age","URL":"https://www.who.int/tools/child-growth-standards/standards/weight-for-age","accessed":{"date-parts":[["2024",1,1]]}}}],"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(38)</w:t>
      </w:r>
      <w:r w:rsidRPr="001971C1">
        <w:rPr>
          <w:rFonts w:ascii="Times New Roman" w:hAnsi="Times New Roman" w:cs="Times New Roman"/>
          <w:lang w:val="en-GB"/>
        </w:rPr>
        <w:fldChar w:fldCharType="end"/>
      </w:r>
      <w:r w:rsidRPr="001971C1">
        <w:rPr>
          <w:rFonts w:ascii="Times New Roman" w:hAnsi="Times New Roman" w:cs="Times New Roman"/>
          <w:lang w:val="en-GB"/>
        </w:rPr>
        <w:t>; and, there is no difference in dosage based on sex, the observed increase in odds is likely linked to the weight difference between the sexes. This would further emphasize the need to prioritize weight measurement when prescribing oral antibiotics to children.</w:t>
      </w:r>
    </w:p>
    <w:p w14:paraId="5A3B84A9" w14:textId="77777777" w:rsidR="001971C1" w:rsidRPr="0095175C" w:rsidRDefault="001971C1" w:rsidP="001971C1">
      <w:pPr>
        <w:spacing w:line="480" w:lineRule="auto"/>
        <w:rPr>
          <w:rFonts w:ascii="Times New Roman" w:hAnsi="Times New Roman" w:cs="Times New Roman"/>
          <w:b/>
          <w:bCs/>
          <w:lang w:val="en-GB"/>
        </w:rPr>
      </w:pPr>
    </w:p>
    <w:p w14:paraId="385D21E9" w14:textId="77777777" w:rsidR="001971C1" w:rsidRPr="0095175C" w:rsidRDefault="001971C1" w:rsidP="001971C1">
      <w:pPr>
        <w:spacing w:line="480" w:lineRule="auto"/>
        <w:rPr>
          <w:rFonts w:ascii="Times New Roman" w:hAnsi="Times New Roman" w:cs="Times New Roman"/>
          <w:b/>
          <w:bCs/>
          <w:lang w:val="en-GB"/>
        </w:rPr>
      </w:pPr>
      <w:r w:rsidRPr="0095175C">
        <w:rPr>
          <w:rFonts w:ascii="Times New Roman" w:hAnsi="Times New Roman" w:cs="Times New Roman"/>
          <w:b/>
          <w:bCs/>
          <w:lang w:val="en-GB"/>
        </w:rPr>
        <w:t>Strengths and limitations</w:t>
      </w:r>
    </w:p>
    <w:p w14:paraId="67EAAB4D" w14:textId="77777777" w:rsidR="001971C1" w:rsidRPr="001971C1" w:rsidRDefault="001971C1" w:rsidP="001971C1">
      <w:pPr>
        <w:spacing w:line="480" w:lineRule="auto"/>
        <w:rPr>
          <w:rFonts w:ascii="Times New Roman" w:hAnsi="Times New Roman" w:cs="Times New Roman"/>
          <w:lang w:val="en-GB"/>
        </w:rPr>
      </w:pPr>
    </w:p>
    <w:p w14:paraId="30BAAA00"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This study was carried out by linking routinely collected data for the whole population of Wales over a period of 10 years. It provides a valuable resource to help inform policy aimed at improving paediatric health outcomes and preventing the incidences of adverse events. Important patient demographics such as sex, deprivation quintiles, age group, and weight have been investigated to help healthcare professionals improve individualized care for children in need of oral antibiotics.</w:t>
      </w:r>
    </w:p>
    <w:p w14:paraId="0418939A" w14:textId="77777777" w:rsidR="001971C1" w:rsidRPr="001971C1" w:rsidRDefault="001971C1" w:rsidP="001971C1">
      <w:pPr>
        <w:spacing w:line="480" w:lineRule="auto"/>
        <w:rPr>
          <w:rFonts w:ascii="Times New Roman" w:hAnsi="Times New Roman" w:cs="Times New Roman"/>
          <w:lang w:val="en-GB"/>
        </w:rPr>
      </w:pPr>
    </w:p>
    <w:p w14:paraId="3DE32701" w14:textId="77777777" w:rsidR="001971C1" w:rsidRDefault="00A4583B" w:rsidP="001971C1">
      <w:pPr>
        <w:spacing w:line="480" w:lineRule="auto"/>
        <w:rPr>
          <w:rFonts w:ascii="Times New Roman" w:hAnsi="Times New Roman" w:cs="Times New Roman"/>
        </w:rPr>
      </w:pPr>
      <w:r w:rsidRPr="00A4583B">
        <w:rPr>
          <w:rFonts w:ascii="Times New Roman" w:hAnsi="Times New Roman" w:cs="Times New Roman"/>
        </w:rPr>
        <w:t>Two major limitations were identified in this study. Firstly, a formal causality assessment was not conducted</w:t>
      </w:r>
      <w:r w:rsidR="00D72DCD">
        <w:rPr>
          <w:rFonts w:ascii="Times New Roman" w:hAnsi="Times New Roman" w:cs="Times New Roman"/>
          <w:lang w:val="en-GB"/>
        </w:rPr>
        <w:t xml:space="preserve"> </w:t>
      </w:r>
      <w:r w:rsidR="00D72DCD">
        <w:rPr>
          <w:rFonts w:ascii="Times New Roman" w:hAnsi="Times New Roman" w:cs="Times New Roman"/>
        </w:rPr>
        <w:fldChar w:fldCharType="begin"/>
      </w:r>
      <w:r w:rsidR="005C109E">
        <w:rPr>
          <w:rFonts w:ascii="Times New Roman" w:hAnsi="Times New Roman" w:cs="Times New Roman"/>
        </w:rPr>
        <w:instrText xml:space="preserve"> ADDIN ZOTERO_ITEM CSL_CITATION {"citationID":"sNuf7Qvw","properties":{"formattedCitation":"(39)","plainCitation":"(39)","noteIndex":0},"citationItems":[{"id":769,"uris":["http://zotero.org/users/local/jK4j4etU/items/VJYF3CIT"],"itemData":{"id":769,"type":"article-journal","abstract":"The estimation of the probability that a drug caused an adverse clinical event is usually based on clinical judgment. Lack of a method for establishing causality generates large between-raters and within-raters variability in assessment. Using the conventional categories and definitions of definite, probable, possible, and doubtful adverse drug reactions (ADRs), the between-raters agreement of two physicians and four pharmacists who independently assessed 63 randomly selected alleged ADRs was 38% to 63%, kappa (k, a chance-corrected index of agreement) varied from 0.21 to 0.40, and the intraclass correlation coefficient of reliability (R[est]) was 0.49. Six (testing) and 22 wk (retesting) later the same observers independently reanalyzed the 63 cases by assigning a weighted score (ADR probability scale) to each of the components that must be considered in establishing causal associations between drug(s) and adverse events (e.g., temporal sequence). The cases were randomized to minimize the influence of learning. The event was assigned a probability category from the total score. The between-raters reliability (range: percent agreement = 83% to 92%; κ = 0.69 to 0.86; r = 0.91 to 0.95; R(est) = 0.92) and within-raters reliability (range: percent agreement = 80% to 97%; κ = 0.64 to 0.95; r = 0.91 to 0.98) improved (p &lt; 0.001). The between-raters reliability was maintained on retesting (range: r = 0.84 to 0.94; R(est) = 0.87). The between-raters reliability of three attending physicians who independently assessed 28 other prospectively collected cases of alleged ADRs was very high (range: r = 0.76 to 0.87; R(est) = 0.80). It was also shown that the ADR probability scale has consensual, content, and concurrent validity. This systematic method offers a sensitive way to monitor ADRs and may be applicable to postmarketing drug surveillance. Clinical Pharmacology and Therapeutics (1981) 30, 239–245; doi:10.1038/clpt.1981.154","container-title":"Clinical Pharmacology &amp; Therapeutics","DOI":"10.1038/clpt.1981.154","ISSN":"1532-6535","issue":"2","language":"en","license":"© 1981 American Society for Clinical Pharmacology and Therapeutics","note":"_eprint: https://onlinelibrary.wiley.com/doi/pdf/10.1038/clpt.1981.154","page":"239-245","source":"Wiley Online Library","title":"A method for estimating the probability of adverse drug reactions","volume":"30","author":[{"family":"Naranjo","given":"C A"},{"family":"Busto","given":"U"},{"family":"Sellers","given":"E M"},{"family":"Sandor","given":"P"},{"family":"Ruiz","given":"I"},{"family":"Roberts","given":"E A"},{"family":"Janecek","given":"E"},{"family":"Domecq","given":"C"},{"family":"Greenblatt","given":"D J"}],"issued":{"date-parts":[["1981"]]}}}],"schema":"https://github.com/citation-style-language/schema/raw/master/csl-citation.json"} </w:instrText>
      </w:r>
      <w:r w:rsidR="00D72DCD">
        <w:rPr>
          <w:rFonts w:ascii="Times New Roman" w:hAnsi="Times New Roman" w:cs="Times New Roman"/>
        </w:rPr>
        <w:fldChar w:fldCharType="separate"/>
      </w:r>
      <w:r w:rsidR="005C109E">
        <w:rPr>
          <w:rFonts w:ascii="Times New Roman" w:hAnsi="Times New Roman" w:cs="Times New Roman"/>
          <w:noProof/>
        </w:rPr>
        <w:t>(39)</w:t>
      </w:r>
      <w:r w:rsidR="00D72DCD">
        <w:rPr>
          <w:rFonts w:ascii="Times New Roman" w:hAnsi="Times New Roman" w:cs="Times New Roman"/>
        </w:rPr>
        <w:fldChar w:fldCharType="end"/>
      </w:r>
      <w:r>
        <w:rPr>
          <w:rFonts w:ascii="Times New Roman" w:hAnsi="Times New Roman" w:cs="Times New Roman"/>
          <w:lang w:val="en-GB"/>
        </w:rPr>
        <w:t xml:space="preserve">. </w:t>
      </w:r>
      <w:r w:rsidR="008F1DA2" w:rsidRPr="008F1DA2">
        <w:rPr>
          <w:rFonts w:ascii="Times New Roman" w:hAnsi="Times New Roman" w:cs="Times New Roman"/>
        </w:rPr>
        <w:t xml:space="preserve">A significant challenge in pharmacovigilance </w:t>
      </w:r>
      <w:r>
        <w:rPr>
          <w:rFonts w:ascii="Times New Roman" w:hAnsi="Times New Roman" w:cs="Times New Roman"/>
          <w:lang w:val="en-GB"/>
        </w:rPr>
        <w:t>is</w:t>
      </w:r>
      <w:r w:rsidR="008F1DA2" w:rsidRPr="008F1DA2">
        <w:rPr>
          <w:rFonts w:ascii="Times New Roman" w:hAnsi="Times New Roman" w:cs="Times New Roman"/>
        </w:rPr>
        <w:t xml:space="preserve"> accurately pinpointing the root cause of adverse reactions to specific drugs </w:t>
      </w:r>
      <w:r w:rsidR="008F1DA2">
        <w:rPr>
          <w:rFonts w:ascii="Times New Roman" w:hAnsi="Times New Roman" w:cs="Times New Roman"/>
        </w:rPr>
        <w:fldChar w:fldCharType="begin"/>
      </w:r>
      <w:r w:rsidR="005C109E">
        <w:rPr>
          <w:rFonts w:ascii="Times New Roman" w:hAnsi="Times New Roman" w:cs="Times New Roman"/>
        </w:rPr>
        <w:instrText xml:space="preserve"> ADDIN ZOTERO_ITEM CSL_CITATION {"citationID":"hIdq0oY5","properties":{"formattedCitation":"(40)","plainCitation":"(40)","noteIndex":0},"citationItems":[{"id":759,"uris":["http://zotero.org/users/local/jK4j4etU/items/65QF9S4W"],"itemData":{"id":759,"type":"article-journal","abstract":"As with any other study method, ‘spontaneous reporting’ in pharmacovigilance is a process of data acquisition, assessment, presentation and interpretation. The provision of information (i.e. of interpreted data) concerning previously unknown, or otherwise important adverse drug reactions is a major goal. The assessment of case reports in spontaneous reporting takes place in 2 steps: first the assessment of each case individually, and secondly the interpretation of the aggregated data. The latter step is only completed for a minority of case reports, such as when actions or measures are deemed necessary.","container-title":"Drug Safety","DOI":"10.2165/00002018-199717060-00004","ISSN":"1179-1942","issue":"6","journalAbbreviation":"Drug-Safety","language":"en","page":"374-389","source":"Springer Link","title":"Causal or Casual?","volume":"17","author":[{"family":"Meyboom","given":"Ronald H. B."},{"family":"Hekster","given":"Yechiel A."},{"family":"Egberts","given":"Antoine C. G."},{"family":"Gribnau","given":"Frank W. J."},{"family":"Edwards","given":"I. Ralph"}],"issued":{"date-parts":[["1997",12,1]]}}}],"schema":"https://github.com/citation-style-language/schema/raw/master/csl-citation.json"} </w:instrText>
      </w:r>
      <w:r w:rsidR="008F1DA2">
        <w:rPr>
          <w:rFonts w:ascii="Times New Roman" w:hAnsi="Times New Roman" w:cs="Times New Roman"/>
        </w:rPr>
        <w:fldChar w:fldCharType="separate"/>
      </w:r>
      <w:r w:rsidR="005C109E">
        <w:rPr>
          <w:rFonts w:ascii="Times New Roman" w:hAnsi="Times New Roman" w:cs="Times New Roman"/>
          <w:noProof/>
        </w:rPr>
        <w:t>(40)</w:t>
      </w:r>
      <w:r w:rsidR="008F1DA2">
        <w:rPr>
          <w:rFonts w:ascii="Times New Roman" w:hAnsi="Times New Roman" w:cs="Times New Roman"/>
        </w:rPr>
        <w:fldChar w:fldCharType="end"/>
      </w:r>
      <w:r w:rsidR="008F1DA2" w:rsidRPr="008F1DA2">
        <w:rPr>
          <w:rFonts w:ascii="Times New Roman" w:hAnsi="Times New Roman" w:cs="Times New Roman"/>
        </w:rPr>
        <w:t xml:space="preserve">. </w:t>
      </w:r>
      <w:r w:rsidRPr="00A4583B">
        <w:rPr>
          <w:rFonts w:ascii="Times New Roman" w:hAnsi="Times New Roman" w:cs="Times New Roman"/>
        </w:rPr>
        <w:t>Despite implementing rigorous measures to establish a clear link between observed adverse reactions and the prescribed oral antibiotic, the absence of formal causality assessment limits the strength of our conclusions. Secondly, the study suffered from inadequate representation of minority ethnic groups in Wales</w:t>
      </w:r>
      <w:r>
        <w:rPr>
          <w:rFonts w:ascii="Times New Roman" w:hAnsi="Times New Roman" w:cs="Times New Roman"/>
          <w:lang w:val="en-GB"/>
        </w:rPr>
        <w:t xml:space="preserve"> </w:t>
      </w:r>
      <w:r>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{"citationID":"oI9uLHtB","properties":{"formattedCitation":"(41)","plainCitation":"(41)","noteIndex":0},"citationItems":[{"id":762,"uris":["http://zotero.org/users/local/jK4j4etU/items/HVZ9QF96"],"itemData":{"id":762,"type":"webpage","title":"Ethnic group, England and Wales - Office for National Statistics","URL":"https://www.ons.gov.uk/peoplepopulationandcommunity/culturalidentity/ethnicity/bulletins/ethnicgroupenglandandwales/census2021","accessed":{"date-parts":[["2024",3,28]]}}}],"schema":"https://github.com/citation-style-language/schema/raw/master/csl-citation.json"} </w:instrText>
      </w:r>
      <w:r>
        <w:rPr>
          <w:rFonts w:ascii="Times New Roman" w:hAnsi="Times New Roman" w:cs="Times New Roman"/>
          <w:lang w:val="en-GB"/>
        </w:rPr>
        <w:fldChar w:fldCharType="separate"/>
      </w:r>
      <w:r w:rsidR="005C109E">
        <w:rPr>
          <w:rFonts w:ascii="Times New Roman" w:hAnsi="Times New Roman" w:cs="Times New Roman"/>
          <w:noProof/>
          <w:lang w:val="en-GB"/>
        </w:rPr>
        <w:t>(41)</w:t>
      </w:r>
      <w:r>
        <w:rPr>
          <w:rFonts w:ascii="Times New Roman" w:hAnsi="Times New Roman" w:cs="Times New Roman"/>
          <w:lang w:val="en-GB"/>
        </w:rPr>
        <w:fldChar w:fldCharType="end"/>
      </w:r>
      <w:r w:rsidRPr="00A4583B">
        <w:rPr>
          <w:rFonts w:ascii="Times New Roman" w:hAnsi="Times New Roman" w:cs="Times New Roman"/>
        </w:rPr>
        <w:t>, which hindered a comprehensive assessment of ethnicity's impact on the measured outcome. Addressing these limitations in future research endeavors is crucial to enhance the robustness and generalizability of findings.</w:t>
      </w:r>
    </w:p>
    <w:p w14:paraId="4E5C23B5" w14:textId="77777777" w:rsidR="00EC5CBB" w:rsidRPr="001971C1" w:rsidRDefault="00EC5CBB" w:rsidP="001971C1">
      <w:pPr>
        <w:spacing w:line="480" w:lineRule="auto"/>
        <w:rPr>
          <w:rFonts w:ascii="Times New Roman" w:hAnsi="Times New Roman" w:cs="Times New Roman"/>
        </w:rPr>
      </w:pPr>
    </w:p>
    <w:p w14:paraId="3FD2C87F" w14:textId="77777777"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rPr>
        <w:t xml:space="preserve">This study lays the groundwork for </w:t>
      </w:r>
      <w:r w:rsidR="0095175C">
        <w:rPr>
          <w:rFonts w:ascii="Times New Roman" w:hAnsi="Times New Roman" w:cs="Times New Roman"/>
          <w:lang w:val="en-GB"/>
        </w:rPr>
        <w:t>understanding</w:t>
      </w:r>
      <w:r w:rsidRPr="001971C1">
        <w:rPr>
          <w:rFonts w:ascii="Times New Roman" w:hAnsi="Times New Roman" w:cs="Times New Roman"/>
        </w:rPr>
        <w:t xml:space="preserve"> the </w:t>
      </w:r>
      <w:r w:rsidR="0095175C">
        <w:rPr>
          <w:rFonts w:ascii="Times New Roman" w:hAnsi="Times New Roman" w:cs="Times New Roman"/>
          <w:lang w:val="en-GB"/>
        </w:rPr>
        <w:t>importance</w:t>
      </w:r>
      <w:r w:rsidRPr="001971C1">
        <w:rPr>
          <w:rFonts w:ascii="Times New Roman" w:hAnsi="Times New Roman" w:cs="Times New Roman"/>
        </w:rPr>
        <w:t xml:space="preserve"> of weight measurement in the prescription of oral antibiotics. While a detailed exploration of the correlation between risk factors and adverse events necessitates focusing on specific classes of antibiotics and their indications, future research examining individual oral antibiotics can offer further insights to inform healthcare policies and enhance patient care.</w:t>
      </w:r>
    </w:p>
    <w:p w14:paraId="14627FA3" w14:textId="77777777" w:rsidR="001971C1" w:rsidRPr="009A00E8" w:rsidRDefault="001971C1" w:rsidP="001971C1">
      <w:pPr>
        <w:spacing w:line="480" w:lineRule="auto"/>
        <w:rPr>
          <w:rFonts w:ascii="Times New Roman" w:eastAsiaTheme="majorEastAsia" w:hAnsi="Times New Roman" w:cs="Times New Roman"/>
          <w:color w:val="000000" w:themeColor="text1"/>
          <w:lang w:val="en-GB"/>
        </w:rPr>
      </w:pPr>
      <w:r w:rsidRPr="001971C1">
        <w:rPr>
          <w:rFonts w:ascii="Times New Roman" w:hAnsi="Times New Roman" w:cs="Times New Roman"/>
          <w:color w:val="000000" w:themeColor="text1"/>
          <w:lang w:val="en-GB"/>
        </w:rPr>
        <w:br w:type="page"/>
      </w:r>
      <w:r w:rsidRPr="0072611D">
        <w:rPr>
          <w:rFonts w:ascii="Times New Roman" w:hAnsi="Times New Roman" w:cs="Times New Roman"/>
          <w:b/>
          <w:bCs/>
        </w:rPr>
        <w:lastRenderedPageBreak/>
        <w:t>Conclusion</w:t>
      </w:r>
    </w:p>
    <w:p w14:paraId="21C75F57" w14:textId="77777777" w:rsidR="001971C1" w:rsidRPr="001971C1" w:rsidRDefault="001971C1" w:rsidP="001971C1">
      <w:pPr>
        <w:spacing w:line="480" w:lineRule="auto"/>
        <w:rPr>
          <w:rFonts w:ascii="Times New Roman" w:hAnsi="Times New Roman" w:cs="Times New Roman"/>
        </w:rPr>
      </w:pPr>
    </w:p>
    <w:p w14:paraId="78A15F40" w14:textId="77777777" w:rsidR="001971C1" w:rsidRPr="001971C1" w:rsidRDefault="001971C1" w:rsidP="001971C1">
      <w:pPr>
        <w:pStyle w:val="Heading2"/>
        <w:spacing w:line="480" w:lineRule="auto"/>
        <w:rPr>
          <w:rFonts w:ascii="Times New Roman" w:eastAsiaTheme="minorEastAsia" w:hAnsi="Times New Roman" w:cs="Times New Roman"/>
          <w:color w:val="000000" w:themeColor="text1"/>
          <w:sz w:val="24"/>
          <w:szCs w:val="24"/>
        </w:rPr>
      </w:pPr>
      <w:r w:rsidRPr="001971C1">
        <w:rPr>
          <w:rFonts w:ascii="Times New Roman" w:eastAsiaTheme="minorEastAsia" w:hAnsi="Times New Roman" w:cs="Times New Roman"/>
          <w:color w:val="000000" w:themeColor="text1"/>
          <w:sz w:val="24"/>
          <w:szCs w:val="24"/>
          <w:lang w:val="en-GB"/>
        </w:rPr>
        <w:t>O</w:t>
      </w:r>
      <w:r w:rsidRPr="001971C1">
        <w:rPr>
          <w:rFonts w:ascii="Times New Roman" w:eastAsiaTheme="minorEastAsia" w:hAnsi="Times New Roman" w:cs="Times New Roman"/>
          <w:color w:val="000000" w:themeColor="text1"/>
          <w:sz w:val="24"/>
          <w:szCs w:val="24"/>
        </w:rPr>
        <w:t xml:space="preserve">ur study sheds light on the significant role of weight as a crucial variable in determining adverse events following oral antibiotic prescriptions in children. Our findings highlight that children who are of low weight, female, of certain </w:t>
      </w:r>
      <w:r w:rsidRPr="001971C1">
        <w:rPr>
          <w:rFonts w:ascii="Times New Roman" w:eastAsiaTheme="minorEastAsia" w:hAnsi="Times New Roman" w:cs="Times New Roman"/>
          <w:color w:val="000000" w:themeColor="text1"/>
          <w:sz w:val="24"/>
          <w:szCs w:val="24"/>
          <w:lang w:val="en-GB"/>
        </w:rPr>
        <w:t xml:space="preserve">minority </w:t>
      </w:r>
      <w:r w:rsidRPr="001971C1">
        <w:rPr>
          <w:rFonts w:ascii="Times New Roman" w:eastAsiaTheme="minorEastAsia" w:hAnsi="Times New Roman" w:cs="Times New Roman"/>
          <w:color w:val="000000" w:themeColor="text1"/>
          <w:sz w:val="24"/>
          <w:szCs w:val="24"/>
        </w:rPr>
        <w:t xml:space="preserve">ethnic backgrounds, residing in deprived socioeconomic conditions, or </w:t>
      </w:r>
      <w:r w:rsidRPr="001971C1">
        <w:rPr>
          <w:rFonts w:ascii="Times New Roman" w:eastAsiaTheme="minorEastAsia" w:hAnsi="Times New Roman" w:cs="Times New Roman"/>
          <w:color w:val="000000" w:themeColor="text1"/>
          <w:sz w:val="24"/>
          <w:szCs w:val="24"/>
          <w:lang w:val="en-GB"/>
        </w:rPr>
        <w:t>children</w:t>
      </w:r>
      <w:r w:rsidR="00E85147">
        <w:rPr>
          <w:rFonts w:ascii="Times New Roman" w:eastAsiaTheme="minorEastAsia" w:hAnsi="Times New Roman" w:cs="Times New Roman"/>
          <w:color w:val="000000" w:themeColor="text1"/>
          <w:sz w:val="24"/>
          <w:szCs w:val="24"/>
          <w:lang w:val="en-GB"/>
        </w:rPr>
        <w:t xml:space="preserve"> in the low weight category</w:t>
      </w:r>
      <w:r w:rsidRPr="001971C1">
        <w:rPr>
          <w:rFonts w:ascii="Times New Roman" w:eastAsiaTheme="minorEastAsia" w:hAnsi="Times New Roman" w:cs="Times New Roman"/>
          <w:color w:val="000000" w:themeColor="text1"/>
          <w:sz w:val="24"/>
          <w:szCs w:val="24"/>
          <w:lang w:val="en-GB"/>
        </w:rPr>
        <w:t xml:space="preserve"> </w:t>
      </w:r>
      <w:r w:rsidRPr="001971C1">
        <w:rPr>
          <w:rFonts w:ascii="Times New Roman" w:eastAsiaTheme="minorEastAsia" w:hAnsi="Times New Roman" w:cs="Times New Roman"/>
          <w:color w:val="000000" w:themeColor="text1"/>
          <w:sz w:val="24"/>
          <w:szCs w:val="24"/>
        </w:rPr>
        <w:t xml:space="preserve">are at heightened risk of adverse events. Conversely, children categorized as high weight and older children demonstrate lower odds of experiencing adverse events. These results underscore the importance of considering weight alongside other demographic factors when prescribing oral antibiotics to children. By prioritizing weight measurement, healthcare providers can better tailor antibiotic prescriptions, potentially mitigating adverse </w:t>
      </w:r>
      <w:r w:rsidR="00D67391">
        <w:rPr>
          <w:rFonts w:ascii="Times New Roman" w:eastAsiaTheme="minorEastAsia" w:hAnsi="Times New Roman" w:cs="Times New Roman"/>
          <w:color w:val="000000" w:themeColor="text1"/>
          <w:sz w:val="24"/>
          <w:szCs w:val="24"/>
          <w:lang w:val="en-GB"/>
        </w:rPr>
        <w:t>drug reactions</w:t>
      </w:r>
      <w:r w:rsidRPr="001971C1">
        <w:rPr>
          <w:rFonts w:ascii="Times New Roman" w:eastAsiaTheme="minorEastAsia" w:hAnsi="Times New Roman" w:cs="Times New Roman"/>
          <w:color w:val="000000" w:themeColor="text1"/>
          <w:sz w:val="24"/>
          <w:szCs w:val="24"/>
        </w:rPr>
        <w:t xml:space="preserve"> and improving outcomes for pediatric patients.</w:t>
      </w:r>
    </w:p>
    <w:p w14:paraId="61D00180" w14:textId="77777777" w:rsidR="001971C1" w:rsidRPr="001971C1" w:rsidRDefault="001971C1" w:rsidP="001971C1">
      <w:pPr>
        <w:spacing w:line="480" w:lineRule="auto"/>
        <w:rPr>
          <w:rFonts w:ascii="Times New Roman" w:hAnsi="Times New Roman" w:cs="Times New Roman"/>
        </w:rPr>
      </w:pPr>
    </w:p>
    <w:p w14:paraId="03D67108" w14:textId="77777777"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lang w:val="en-GB"/>
        </w:rPr>
        <w:t>This</w:t>
      </w:r>
      <w:r w:rsidRPr="001971C1">
        <w:rPr>
          <w:rFonts w:ascii="Times New Roman" w:hAnsi="Times New Roman" w:cs="Times New Roman"/>
        </w:rPr>
        <w:t xml:space="preserve"> finding </w:t>
      </w:r>
      <w:r w:rsidRPr="001971C1">
        <w:rPr>
          <w:rFonts w:ascii="Times New Roman" w:hAnsi="Times New Roman" w:cs="Times New Roman"/>
          <w:lang w:val="en-GB"/>
        </w:rPr>
        <w:t>does not overlook the fact that</w:t>
      </w:r>
      <w:r w:rsidRPr="001971C1">
        <w:rPr>
          <w:rFonts w:ascii="Times New Roman" w:hAnsi="Times New Roman" w:cs="Times New Roman"/>
        </w:rPr>
        <w:t xml:space="preserve"> weight </w:t>
      </w:r>
      <w:r w:rsidRPr="001971C1">
        <w:rPr>
          <w:rFonts w:ascii="Times New Roman" w:hAnsi="Times New Roman" w:cs="Times New Roman"/>
          <w:lang w:val="en-GB"/>
        </w:rPr>
        <w:t xml:space="preserve">may </w:t>
      </w:r>
      <w:r w:rsidRPr="001971C1">
        <w:rPr>
          <w:rFonts w:ascii="Times New Roman" w:hAnsi="Times New Roman" w:cs="Times New Roman"/>
        </w:rPr>
        <w:t>serve as a proxy for various underlying conditions and factors that can predispose children to adverse outcomes following oral antibiotic prescriptions. While weight itself may not be the direct issue, it signifies potential links with factors such as malnutrition, intrauterine growth restriction (IUGR), neglect, prematurity, immunocompromise, and other health conditions. By disregarding weight and dosing based solely on averages, we overlook the complexities of individual health profiles and miss opportunities to tailor treatments accordingly. Weight, as a measure of growth and development, is integral to monitoring overall health status. Our study underscores the importance of recognizing weight as more than just a number—it represents a critical aspect of a child's health that warrants careful consideration in antibiotic prescription practices to optimize outcomes and mitigate adverse events.</w:t>
      </w:r>
    </w:p>
    <w:p w14:paraId="54BAF81A" w14:textId="77777777" w:rsidR="001971C1" w:rsidRPr="0072611D" w:rsidRDefault="001971C1" w:rsidP="0072611D">
      <w:pPr>
        <w:spacing w:line="480" w:lineRule="auto"/>
        <w:rPr>
          <w:rFonts w:ascii="Times New Roman" w:eastAsiaTheme="majorEastAsia" w:hAnsi="Times New Roman" w:cs="Times New Roman"/>
          <w:color w:val="2F5496" w:themeColor="accent1" w:themeShade="BF"/>
          <w:lang w:val="en-GB"/>
        </w:rPr>
        <w:sectPr w:rsidR="001971C1" w:rsidRPr="0072611D" w:rsidSect="00E62835">
          <w:pgSz w:w="11906" w:h="16838"/>
          <w:pgMar w:top="1440" w:right="1440" w:bottom="1440" w:left="1440" w:header="709" w:footer="709" w:gutter="0"/>
          <w:cols w:space="708"/>
          <w:docGrid w:linePitch="360"/>
        </w:sectPr>
      </w:pPr>
      <w:r w:rsidRPr="001971C1">
        <w:rPr>
          <w:rFonts w:ascii="Times New Roman" w:hAnsi="Times New Roman" w:cs="Times New Roman"/>
          <w:lang w:val="en-GB"/>
        </w:rPr>
        <w:br w:type="page"/>
      </w:r>
    </w:p>
    <w:p w14:paraId="23CCE021" w14:textId="77777777" w:rsidR="001A5663" w:rsidRPr="00D72DCD" w:rsidRDefault="001A5663" w:rsidP="001A5663">
      <w:pPr>
        <w:pStyle w:val="Bibliography"/>
        <w:rPr>
          <w:rFonts w:ascii="Times New Roman" w:hAnsi="Times New Roman" w:cs="Times New Roman"/>
          <w:color w:val="000000"/>
          <w:lang w:val="en-GB"/>
        </w:rPr>
      </w:pPr>
    </w:p>
    <w:p w14:paraId="05BF0DEF" w14:textId="77777777" w:rsidR="00D72DCD" w:rsidRPr="00D72DCD" w:rsidRDefault="00D72DCD" w:rsidP="00D72DCD">
      <w:pPr>
        <w:pStyle w:val="Bibliography"/>
        <w:rPr>
          <w:rFonts w:ascii="Times New Roman" w:hAnsi="Times New Roman" w:cs="Times New Roman"/>
          <w:color w:val="000000"/>
          <w:lang w:val="en-GB"/>
        </w:rPr>
      </w:pPr>
    </w:p>
    <w:p w14:paraId="0D86494B" w14:textId="77777777" w:rsidR="001971C1" w:rsidRPr="001971C1" w:rsidRDefault="001971C1" w:rsidP="001971C1">
      <w:pPr>
        <w:spacing w:line="480" w:lineRule="auto"/>
        <w:rPr>
          <w:rFonts w:ascii="Times New Roman" w:hAnsi="Times New Roman" w:cs="Times New Roman"/>
          <w:color w:val="000000" w:themeColor="text1"/>
          <w:lang w:val="en-GB"/>
        </w:rPr>
      </w:pPr>
    </w:p>
    <w:p w14:paraId="73B66FF3" w14:textId="77777777" w:rsidR="001971C1" w:rsidRPr="001971C1" w:rsidRDefault="001971C1" w:rsidP="001971C1">
      <w:pPr>
        <w:spacing w:line="480" w:lineRule="auto"/>
        <w:rPr>
          <w:rFonts w:ascii="Times New Roman" w:hAnsi="Times New Roman" w:cs="Times New Roman"/>
        </w:rPr>
      </w:pPr>
    </w:p>
    <w:p w14:paraId="38F1B5D6" w14:textId="77777777" w:rsidR="001971C1" w:rsidRPr="001971C1" w:rsidRDefault="001971C1" w:rsidP="001971C1">
      <w:pPr>
        <w:spacing w:line="480" w:lineRule="auto"/>
        <w:rPr>
          <w:rFonts w:ascii="Times New Roman" w:hAnsi="Times New Roman" w:cs="Times New Roman"/>
        </w:rPr>
      </w:pPr>
    </w:p>
    <w:sectPr w:rsidR="001971C1" w:rsidRPr="001971C1" w:rsidSect="00E628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E11"/>
    <w:multiLevelType w:val="hybridMultilevel"/>
    <w:tmpl w:val="39C6B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196791"/>
    <w:multiLevelType w:val="hybridMultilevel"/>
    <w:tmpl w:val="D5606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7629B4"/>
    <w:multiLevelType w:val="hybridMultilevel"/>
    <w:tmpl w:val="0CE87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253B3A"/>
    <w:multiLevelType w:val="hybridMultilevel"/>
    <w:tmpl w:val="D6D07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9F2858"/>
    <w:multiLevelType w:val="hybridMultilevel"/>
    <w:tmpl w:val="CFC2D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5070076">
    <w:abstractNumId w:val="2"/>
  </w:num>
  <w:num w:numId="2" w16cid:durableId="141697981">
    <w:abstractNumId w:val="1"/>
  </w:num>
  <w:num w:numId="3" w16cid:durableId="1967929089">
    <w:abstractNumId w:val="3"/>
  </w:num>
  <w:num w:numId="4" w16cid:durableId="768820294">
    <w:abstractNumId w:val="0"/>
  </w:num>
  <w:num w:numId="5" w16cid:durableId="170590492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Sinead Brophy">
    <w15:presenceInfo w15:providerId="AD" w15:userId="S::S.Brophy@swansea.ac.uk::373f1b1d-6aaa-4e43-adaf-5929defcdc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1C1"/>
    <w:rsid w:val="00003741"/>
    <w:rsid w:val="00046F07"/>
    <w:rsid w:val="00060F6A"/>
    <w:rsid w:val="00077344"/>
    <w:rsid w:val="001971C1"/>
    <w:rsid w:val="001A5663"/>
    <w:rsid w:val="00256B3C"/>
    <w:rsid w:val="002818C4"/>
    <w:rsid w:val="00392EB3"/>
    <w:rsid w:val="003D1897"/>
    <w:rsid w:val="00434AA0"/>
    <w:rsid w:val="00495D13"/>
    <w:rsid w:val="0055076B"/>
    <w:rsid w:val="00563E01"/>
    <w:rsid w:val="005C109E"/>
    <w:rsid w:val="00633282"/>
    <w:rsid w:val="006A4F3E"/>
    <w:rsid w:val="006C50D6"/>
    <w:rsid w:val="006F71E7"/>
    <w:rsid w:val="00703962"/>
    <w:rsid w:val="0072611D"/>
    <w:rsid w:val="00753A7B"/>
    <w:rsid w:val="008B32FD"/>
    <w:rsid w:val="008E25D5"/>
    <w:rsid w:val="008F1DA2"/>
    <w:rsid w:val="00910F09"/>
    <w:rsid w:val="0095175C"/>
    <w:rsid w:val="00955783"/>
    <w:rsid w:val="0096445C"/>
    <w:rsid w:val="009A00E8"/>
    <w:rsid w:val="00A30103"/>
    <w:rsid w:val="00A4583B"/>
    <w:rsid w:val="00AC0482"/>
    <w:rsid w:val="00AE203F"/>
    <w:rsid w:val="00B7412A"/>
    <w:rsid w:val="00BE0B95"/>
    <w:rsid w:val="00C225A6"/>
    <w:rsid w:val="00C819E7"/>
    <w:rsid w:val="00CA0652"/>
    <w:rsid w:val="00CC313A"/>
    <w:rsid w:val="00D67391"/>
    <w:rsid w:val="00D72DCD"/>
    <w:rsid w:val="00DC1B3E"/>
    <w:rsid w:val="00E62835"/>
    <w:rsid w:val="00E85147"/>
    <w:rsid w:val="00EC5CBB"/>
    <w:rsid w:val="00F67BE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7C36"/>
  <w15:chartTrackingRefBased/>
  <w15:docId w15:val="{4D3FE5DE-5FE2-D442-8959-BFF1023FD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1C1"/>
    <w:rPr>
      <w:rFonts w:eastAsiaTheme="minorEastAsia"/>
    </w:rPr>
  </w:style>
  <w:style w:type="paragraph" w:styleId="Heading2">
    <w:name w:val="heading 2"/>
    <w:basedOn w:val="Normal"/>
    <w:next w:val="Normal"/>
    <w:link w:val="Heading2Char"/>
    <w:uiPriority w:val="9"/>
    <w:unhideWhenUsed/>
    <w:qFormat/>
    <w:rsid w:val="001971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71C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71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71C1"/>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1971C1"/>
    <w:pPr>
      <w:spacing w:after="200"/>
    </w:pPr>
    <w:rPr>
      <w:i/>
      <w:iCs/>
      <w:color w:val="44546A" w:themeColor="text2"/>
      <w:sz w:val="18"/>
      <w:szCs w:val="18"/>
    </w:rPr>
  </w:style>
  <w:style w:type="table" w:styleId="TableGrid">
    <w:name w:val="Table Grid"/>
    <w:basedOn w:val="TableNormal"/>
    <w:uiPriority w:val="39"/>
    <w:rsid w:val="00197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971C1"/>
    <w:pPr>
      <w:tabs>
        <w:tab w:val="left" w:pos="380"/>
      </w:tabs>
      <w:spacing w:after="240"/>
      <w:ind w:left="384" w:hanging="384"/>
    </w:pPr>
  </w:style>
  <w:style w:type="paragraph" w:styleId="ListParagraph">
    <w:name w:val="List Paragraph"/>
    <w:basedOn w:val="Normal"/>
    <w:uiPriority w:val="34"/>
    <w:qFormat/>
    <w:rsid w:val="001971C1"/>
    <w:pPr>
      <w:ind w:left="720"/>
      <w:contextualSpacing/>
    </w:pPr>
  </w:style>
  <w:style w:type="character" w:styleId="Hyperlink">
    <w:name w:val="Hyperlink"/>
    <w:basedOn w:val="DefaultParagraphFont"/>
    <w:uiPriority w:val="99"/>
    <w:unhideWhenUsed/>
    <w:rsid w:val="001971C1"/>
    <w:rPr>
      <w:color w:val="0563C1" w:themeColor="hyperlink"/>
      <w:u w:val="single"/>
    </w:rPr>
  </w:style>
  <w:style w:type="character" w:styleId="UnresolvedMention">
    <w:name w:val="Unresolved Mention"/>
    <w:basedOn w:val="DefaultParagraphFont"/>
    <w:uiPriority w:val="99"/>
    <w:semiHidden/>
    <w:unhideWhenUsed/>
    <w:rsid w:val="00955783"/>
    <w:rPr>
      <w:color w:val="605E5C"/>
      <w:shd w:val="clear" w:color="auto" w:fill="E1DFDD"/>
    </w:rPr>
  </w:style>
  <w:style w:type="character" w:styleId="FollowedHyperlink">
    <w:name w:val="FollowedHyperlink"/>
    <w:basedOn w:val="DefaultParagraphFont"/>
    <w:uiPriority w:val="99"/>
    <w:semiHidden/>
    <w:unhideWhenUsed/>
    <w:rsid w:val="00955783"/>
    <w:rPr>
      <w:color w:val="954F72" w:themeColor="followedHyperlink"/>
      <w:u w:val="single"/>
    </w:rPr>
  </w:style>
  <w:style w:type="paragraph" w:styleId="Revision">
    <w:name w:val="Revision"/>
    <w:hidden/>
    <w:uiPriority w:val="99"/>
    <w:semiHidden/>
    <w:rsid w:val="00CA065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12586</Words>
  <Characters>71745</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2024-04-12T14:46:00Z</dcterms:created>
  <dcterms:modified xsi:type="dcterms:W3CDTF">2024-06-04T16:02:00Z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id="7vRGydcu"/&gt;&lt;style id="http://www.zotero.org/styles/vancouver" locale="en-GB"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